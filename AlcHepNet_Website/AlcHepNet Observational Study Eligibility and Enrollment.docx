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3DC72" w14:textId="15B27313" w:rsidR="004951B6" w:rsidRPr="004951B6" w:rsidRDefault="004951B6" w:rsidP="004951B6">
      <w:pPr>
        <w:pBdr>
          <w:bottom w:val="single" w:sz="12" w:space="1" w:color="auto"/>
        </w:pBdr>
        <w:spacing w:after="120"/>
        <w:rPr>
          <w:rFonts w:ascii="Arial" w:eastAsia="Times New Roman" w:hAnsi="Arial" w:cs="Arial"/>
          <w:b/>
          <w:sz w:val="24"/>
          <w:szCs w:val="24"/>
        </w:rPr>
      </w:pPr>
      <w:proofErr w:type="spellStart"/>
      <w:r w:rsidRPr="004951B6">
        <w:rPr>
          <w:rFonts w:ascii="Arial" w:eastAsia="Times New Roman" w:hAnsi="Arial" w:cs="Arial"/>
          <w:b/>
          <w:sz w:val="24"/>
          <w:szCs w:val="24"/>
        </w:rPr>
        <w:t>AlcHepNet</w:t>
      </w:r>
      <w:proofErr w:type="spellEnd"/>
      <w:r w:rsidRPr="004951B6">
        <w:rPr>
          <w:rFonts w:ascii="Arial" w:eastAsia="Times New Roman" w:hAnsi="Arial" w:cs="Arial"/>
          <w:b/>
          <w:sz w:val="24"/>
          <w:szCs w:val="24"/>
        </w:rPr>
        <w:t xml:space="preserve"> Observational Study</w:t>
      </w:r>
      <w:r w:rsidRPr="004951B6">
        <w:rPr>
          <w:rFonts w:ascii="Arial" w:eastAsia="Times New Roman" w:hAnsi="Arial" w:cs="Arial"/>
          <w:b/>
          <w:sz w:val="24"/>
          <w:szCs w:val="24"/>
        </w:rPr>
        <w:t xml:space="preserve"> Eligibility and Enrollment</w:t>
      </w:r>
    </w:p>
    <w:p w14:paraId="252CF40E" w14:textId="77777777" w:rsidR="004951B6" w:rsidRPr="004951B6" w:rsidRDefault="004951B6" w:rsidP="004951B6">
      <w:pPr>
        <w:numPr>
          <w:ilvl w:val="0"/>
          <w:numId w:val="12"/>
        </w:numPr>
        <w:spacing w:after="120"/>
        <w:contextualSpacing/>
        <w:rPr>
          <w:rFonts w:ascii="Arial" w:eastAsia="Times New Roman" w:hAnsi="Arial" w:cs="Arial"/>
          <w:b/>
          <w:sz w:val="24"/>
          <w:szCs w:val="24"/>
        </w:rPr>
      </w:pPr>
      <w:r w:rsidRPr="004951B6">
        <w:rPr>
          <w:rFonts w:ascii="Arial" w:eastAsia="Times New Roman" w:hAnsi="Arial" w:cs="Arial"/>
          <w:b/>
          <w:sz w:val="24"/>
          <w:szCs w:val="24"/>
        </w:rPr>
        <w:t>Alcoholic Hepatitis Definition</w:t>
      </w:r>
    </w:p>
    <w:p w14:paraId="489B93A1" w14:textId="77777777" w:rsidR="004951B6" w:rsidRPr="004951B6" w:rsidRDefault="004951B6" w:rsidP="004951B6">
      <w:pPr>
        <w:pStyle w:val="ListParagraph"/>
        <w:numPr>
          <w:ilvl w:val="1"/>
          <w:numId w:val="12"/>
        </w:numPr>
        <w:spacing w:after="120"/>
        <w:rPr>
          <w:rFonts w:ascii="Arial" w:eastAsia="Times New Roman" w:hAnsi="Arial" w:cs="Arial"/>
          <w:sz w:val="24"/>
          <w:szCs w:val="24"/>
        </w:rPr>
      </w:pPr>
      <w:r w:rsidRPr="004951B6">
        <w:rPr>
          <w:rFonts w:ascii="Arial" w:eastAsia="Times New Roman" w:hAnsi="Arial" w:cs="Arial"/>
          <w:sz w:val="24"/>
          <w:szCs w:val="24"/>
        </w:rPr>
        <w:t>The diagnosis of Alcoholic Hepatitis will be established based on:</w:t>
      </w:r>
    </w:p>
    <w:p w14:paraId="137B5976" w14:textId="77777777" w:rsidR="004951B6" w:rsidRPr="004951B6" w:rsidRDefault="004951B6" w:rsidP="004951B6">
      <w:pPr>
        <w:numPr>
          <w:ilvl w:val="1"/>
          <w:numId w:val="12"/>
        </w:numPr>
        <w:tabs>
          <w:tab w:val="left" w:pos="90"/>
          <w:tab w:val="left" w:pos="317"/>
        </w:tabs>
        <w:spacing w:after="120" w:line="240" w:lineRule="auto"/>
        <w:contextualSpacing/>
        <w:rPr>
          <w:rFonts w:ascii="Arial" w:eastAsia="Times New Roman" w:hAnsi="Arial" w:cs="Arial"/>
          <w:sz w:val="24"/>
          <w:szCs w:val="24"/>
        </w:rPr>
      </w:pPr>
      <w:r w:rsidRPr="004951B6">
        <w:rPr>
          <w:rFonts w:ascii="Arial" w:eastAsia="Times New Roman" w:hAnsi="Arial" w:cs="Arial"/>
          <w:sz w:val="24"/>
          <w:szCs w:val="24"/>
        </w:rPr>
        <w:t>Average daily ethanol consumption of &gt; 40 grams/day for women and &gt; 60 grams/day for men for a minimum of 6 months and within the 4 weeks prior to study enrollment.  Judgment regarding daily and yearly alcohol use will be made by the site investigator</w:t>
      </w:r>
    </w:p>
    <w:p w14:paraId="7E23D2C3" w14:textId="77777777" w:rsidR="004951B6" w:rsidRPr="004951B6" w:rsidRDefault="004951B6" w:rsidP="004951B6">
      <w:pPr>
        <w:numPr>
          <w:ilvl w:val="1"/>
          <w:numId w:val="12"/>
        </w:numPr>
        <w:tabs>
          <w:tab w:val="left" w:pos="90"/>
          <w:tab w:val="left" w:pos="317"/>
        </w:tabs>
        <w:spacing w:after="120" w:line="240" w:lineRule="auto"/>
        <w:contextualSpacing/>
        <w:rPr>
          <w:rFonts w:ascii="Arial" w:eastAsia="Times New Roman" w:hAnsi="Arial" w:cs="Arial"/>
          <w:sz w:val="24"/>
          <w:szCs w:val="24"/>
        </w:rPr>
      </w:pPr>
      <w:r w:rsidRPr="004951B6">
        <w:rPr>
          <w:rFonts w:ascii="Arial" w:eastAsia="Times New Roman" w:hAnsi="Arial" w:cs="Arial"/>
          <w:sz w:val="24"/>
          <w:szCs w:val="24"/>
        </w:rPr>
        <w:t xml:space="preserve">Clinical evaluation and appropriate laboratory testing as defined by a total bilirubin &gt; 3 mg/dL and AST &gt; 50 U/L.  </w:t>
      </w:r>
    </w:p>
    <w:p w14:paraId="3F598D4F" w14:textId="77777777" w:rsidR="004951B6" w:rsidRPr="004951B6" w:rsidRDefault="004951B6" w:rsidP="004951B6">
      <w:pPr>
        <w:numPr>
          <w:ilvl w:val="1"/>
          <w:numId w:val="12"/>
        </w:numPr>
        <w:tabs>
          <w:tab w:val="left" w:pos="90"/>
          <w:tab w:val="left" w:pos="317"/>
        </w:tabs>
        <w:spacing w:after="120" w:line="240" w:lineRule="auto"/>
        <w:contextualSpacing/>
        <w:rPr>
          <w:rFonts w:ascii="Arial" w:eastAsia="Times New Roman" w:hAnsi="Arial" w:cs="Arial"/>
          <w:sz w:val="24"/>
          <w:szCs w:val="24"/>
        </w:rPr>
      </w:pPr>
      <w:r w:rsidRPr="004951B6">
        <w:rPr>
          <w:rFonts w:ascii="Arial" w:eastAsia="Times New Roman" w:hAnsi="Arial" w:cs="Arial"/>
          <w:sz w:val="24"/>
          <w:szCs w:val="24"/>
        </w:rPr>
        <w:t>If the diagnosis of AH remains in question, a liver biopsy will be required (if clinically feasible and no contra-indications).</w:t>
      </w:r>
    </w:p>
    <w:p w14:paraId="698EDCF3" w14:textId="77777777" w:rsidR="004951B6" w:rsidRPr="004951B6" w:rsidRDefault="004951B6" w:rsidP="004951B6">
      <w:pPr>
        <w:tabs>
          <w:tab w:val="left" w:pos="90"/>
          <w:tab w:val="left" w:pos="317"/>
        </w:tabs>
        <w:spacing w:after="120" w:line="240" w:lineRule="auto"/>
        <w:ind w:left="1080"/>
        <w:contextualSpacing/>
        <w:rPr>
          <w:rFonts w:ascii="Arial" w:eastAsia="Times New Roman" w:hAnsi="Arial" w:cs="Arial"/>
          <w:sz w:val="24"/>
          <w:szCs w:val="24"/>
        </w:rPr>
      </w:pPr>
    </w:p>
    <w:p w14:paraId="28BF3A88" w14:textId="77777777" w:rsidR="004951B6" w:rsidRPr="004951B6" w:rsidRDefault="004951B6" w:rsidP="004951B6">
      <w:pPr>
        <w:numPr>
          <w:ilvl w:val="0"/>
          <w:numId w:val="12"/>
        </w:numPr>
        <w:spacing w:after="120"/>
        <w:contextualSpacing/>
        <w:rPr>
          <w:rFonts w:ascii="Arial" w:eastAsia="Times New Roman" w:hAnsi="Arial" w:cs="Arial"/>
          <w:b/>
          <w:sz w:val="24"/>
          <w:szCs w:val="24"/>
        </w:rPr>
      </w:pPr>
      <w:r w:rsidRPr="004951B6">
        <w:rPr>
          <w:rFonts w:ascii="Arial" w:eastAsia="Times New Roman" w:hAnsi="Arial" w:cs="Arial"/>
          <w:b/>
          <w:sz w:val="24"/>
          <w:szCs w:val="24"/>
        </w:rPr>
        <w:t xml:space="preserve"> Inclusion and Exclusion Criteria</w:t>
      </w:r>
    </w:p>
    <w:p w14:paraId="4B354E98" w14:textId="76E94BDC" w:rsidR="004951B6" w:rsidRPr="004951B6" w:rsidRDefault="004951B6" w:rsidP="004951B6">
      <w:pPr>
        <w:pStyle w:val="ListParagraph"/>
        <w:numPr>
          <w:ilvl w:val="1"/>
          <w:numId w:val="12"/>
        </w:numPr>
        <w:tabs>
          <w:tab w:val="left" w:pos="317"/>
        </w:tabs>
        <w:spacing w:after="120" w:line="240" w:lineRule="auto"/>
        <w:rPr>
          <w:rFonts w:ascii="Arial" w:eastAsia="Times New Roman" w:hAnsi="Arial" w:cs="Arial"/>
          <w:b/>
          <w:sz w:val="24"/>
          <w:szCs w:val="24"/>
          <w:u w:val="single"/>
        </w:rPr>
      </w:pPr>
      <w:r w:rsidRPr="004951B6">
        <w:rPr>
          <w:rFonts w:ascii="Arial" w:eastAsia="Times New Roman" w:hAnsi="Arial" w:cs="Arial"/>
          <w:b/>
          <w:sz w:val="24"/>
          <w:szCs w:val="24"/>
          <w:u w:val="single"/>
        </w:rPr>
        <w:t>Controls: Heavy drinkers without alcoholic hepatitis</w:t>
      </w:r>
    </w:p>
    <w:p w14:paraId="5714F93B" w14:textId="321AE6E4" w:rsidR="004951B6" w:rsidRPr="004951B6" w:rsidRDefault="004951B6" w:rsidP="004951B6">
      <w:pPr>
        <w:pStyle w:val="ListParagraph"/>
        <w:numPr>
          <w:ilvl w:val="2"/>
          <w:numId w:val="12"/>
        </w:numPr>
        <w:tabs>
          <w:tab w:val="left" w:pos="317"/>
        </w:tabs>
        <w:spacing w:after="120" w:line="240" w:lineRule="auto"/>
        <w:rPr>
          <w:rFonts w:ascii="Arial" w:eastAsia="Times New Roman" w:hAnsi="Arial" w:cs="Arial"/>
          <w:b/>
          <w:sz w:val="24"/>
          <w:szCs w:val="24"/>
        </w:rPr>
      </w:pPr>
      <w:r w:rsidRPr="004951B6">
        <w:rPr>
          <w:rFonts w:ascii="Arial" w:eastAsia="Times New Roman" w:hAnsi="Arial" w:cs="Arial"/>
          <w:b/>
          <w:sz w:val="24"/>
          <w:szCs w:val="24"/>
        </w:rPr>
        <w:t>Inclusion criteria</w:t>
      </w:r>
    </w:p>
    <w:p w14:paraId="5AAA285F" w14:textId="77777777" w:rsidR="004951B6" w:rsidRPr="004951B6" w:rsidRDefault="004951B6" w:rsidP="004951B6">
      <w:pPr>
        <w:numPr>
          <w:ilvl w:val="3"/>
          <w:numId w:val="12"/>
        </w:numPr>
        <w:tabs>
          <w:tab w:val="left" w:pos="317"/>
        </w:tabs>
        <w:spacing w:after="120" w:line="240" w:lineRule="auto"/>
        <w:contextualSpacing/>
        <w:rPr>
          <w:rFonts w:ascii="Arial" w:eastAsia="Times New Roman" w:hAnsi="Arial" w:cs="Arial"/>
          <w:sz w:val="24"/>
          <w:szCs w:val="24"/>
        </w:rPr>
      </w:pPr>
      <w:r w:rsidRPr="004951B6">
        <w:rPr>
          <w:rFonts w:ascii="Arial" w:eastAsia="Times New Roman" w:hAnsi="Arial" w:cs="Arial"/>
          <w:bCs/>
          <w:color w:val="000000"/>
          <w:sz w:val="24"/>
          <w:szCs w:val="24"/>
        </w:rPr>
        <w:t xml:space="preserve">History of chronic alcohol consumption </w:t>
      </w:r>
      <w:proofErr w:type="gramStart"/>
      <w:r w:rsidRPr="004951B6">
        <w:rPr>
          <w:rFonts w:ascii="Arial" w:eastAsia="Times New Roman" w:hAnsi="Arial" w:cs="Arial"/>
          <w:bCs/>
          <w:color w:val="000000"/>
          <w:sz w:val="24"/>
          <w:szCs w:val="24"/>
        </w:rPr>
        <w:t>sufficient</w:t>
      </w:r>
      <w:proofErr w:type="gramEnd"/>
      <w:r w:rsidRPr="004951B6">
        <w:rPr>
          <w:rFonts w:ascii="Arial" w:eastAsia="Times New Roman" w:hAnsi="Arial" w:cs="Arial"/>
          <w:bCs/>
          <w:color w:val="000000"/>
          <w:sz w:val="24"/>
          <w:szCs w:val="24"/>
        </w:rPr>
        <w:t xml:space="preserve"> to cause liver damage. Generally, this </w:t>
      </w:r>
      <w:proofErr w:type="gramStart"/>
      <w:r w:rsidRPr="004951B6">
        <w:rPr>
          <w:rFonts w:ascii="Arial" w:eastAsia="Times New Roman" w:hAnsi="Arial" w:cs="Arial"/>
          <w:bCs/>
          <w:color w:val="000000"/>
          <w:sz w:val="24"/>
          <w:szCs w:val="24"/>
        </w:rPr>
        <w:t>is considered to be</w:t>
      </w:r>
      <w:proofErr w:type="gramEnd"/>
      <w:r w:rsidRPr="004951B6">
        <w:rPr>
          <w:rFonts w:ascii="Arial" w:eastAsia="Times New Roman" w:hAnsi="Arial" w:cs="Arial"/>
          <w:bCs/>
          <w:color w:val="000000"/>
          <w:sz w:val="24"/>
          <w:szCs w:val="24"/>
        </w:rPr>
        <w:t xml:space="preserve"> &gt;40 g/day for women and &gt;60 g/day for men, for many years (usually decades).  Judgement about chronic alcohol consumption will be made by the site investigator.</w:t>
      </w:r>
    </w:p>
    <w:p w14:paraId="4CDB997B" w14:textId="77777777" w:rsidR="004951B6" w:rsidRPr="004951B6" w:rsidRDefault="004951B6" w:rsidP="004951B6">
      <w:pPr>
        <w:numPr>
          <w:ilvl w:val="3"/>
          <w:numId w:val="12"/>
        </w:numPr>
        <w:autoSpaceDE w:val="0"/>
        <w:autoSpaceDN w:val="0"/>
        <w:adjustRightInd w:val="0"/>
        <w:spacing w:after="120" w:line="240" w:lineRule="auto"/>
        <w:contextualSpacing/>
        <w:jc w:val="both"/>
        <w:rPr>
          <w:rFonts w:ascii="Arial" w:eastAsia="Times New Roman" w:hAnsi="Arial" w:cs="Arial"/>
          <w:i/>
          <w:iCs/>
          <w:color w:val="000000"/>
          <w:sz w:val="24"/>
          <w:szCs w:val="24"/>
        </w:rPr>
      </w:pPr>
      <w:r w:rsidRPr="004951B6">
        <w:rPr>
          <w:rFonts w:ascii="Arial" w:eastAsia="Times New Roman" w:hAnsi="Arial" w:cs="Arial"/>
          <w:i/>
          <w:iCs/>
          <w:color w:val="000000"/>
          <w:sz w:val="24"/>
          <w:szCs w:val="24"/>
        </w:rPr>
        <w:t xml:space="preserve">Note: 1 standard drink = 14 g of alcohol, which is equivalent to the amount of alcohol contained in a 12 oz. can of beer, 5 oz. glass of </w:t>
      </w:r>
      <w:proofErr w:type="gramStart"/>
      <w:r w:rsidRPr="004951B6">
        <w:rPr>
          <w:rFonts w:ascii="Arial" w:eastAsia="Times New Roman" w:hAnsi="Arial" w:cs="Arial"/>
          <w:i/>
          <w:iCs/>
          <w:color w:val="000000"/>
          <w:sz w:val="24"/>
          <w:szCs w:val="24"/>
        </w:rPr>
        <w:t>wine ,</w:t>
      </w:r>
      <w:proofErr w:type="gramEnd"/>
      <w:r w:rsidRPr="004951B6">
        <w:rPr>
          <w:rFonts w:ascii="Arial" w:eastAsia="Times New Roman" w:hAnsi="Arial" w:cs="Arial"/>
          <w:i/>
          <w:iCs/>
          <w:color w:val="000000"/>
          <w:sz w:val="24"/>
          <w:szCs w:val="24"/>
        </w:rPr>
        <w:t xml:space="preserve"> 8 oz. glass of malt liquor or 1.5 oz. shot of 80 proof spirits) </w:t>
      </w:r>
    </w:p>
    <w:p w14:paraId="1F9BDCC7" w14:textId="77777777" w:rsidR="004951B6" w:rsidRPr="004951B6" w:rsidRDefault="004951B6" w:rsidP="004951B6">
      <w:pPr>
        <w:numPr>
          <w:ilvl w:val="3"/>
          <w:numId w:val="12"/>
        </w:numPr>
        <w:tabs>
          <w:tab w:val="left" w:pos="317"/>
        </w:tabs>
        <w:spacing w:after="120" w:line="240" w:lineRule="auto"/>
        <w:contextualSpacing/>
        <w:rPr>
          <w:rFonts w:ascii="Arial" w:eastAsia="Times New Roman" w:hAnsi="Arial" w:cs="Arial"/>
          <w:sz w:val="24"/>
          <w:szCs w:val="24"/>
        </w:rPr>
      </w:pPr>
      <w:r w:rsidRPr="004951B6">
        <w:rPr>
          <w:rFonts w:ascii="Arial" w:eastAsia="Times New Roman" w:hAnsi="Arial" w:cs="Arial"/>
          <w:bCs/>
          <w:color w:val="000000"/>
          <w:sz w:val="24"/>
          <w:szCs w:val="24"/>
        </w:rPr>
        <w:t>Ability to understand and willingness to provide written consent.</w:t>
      </w:r>
    </w:p>
    <w:p w14:paraId="397170A5" w14:textId="77777777" w:rsidR="004951B6" w:rsidRPr="004951B6" w:rsidRDefault="004951B6" w:rsidP="004951B6">
      <w:pPr>
        <w:numPr>
          <w:ilvl w:val="3"/>
          <w:numId w:val="12"/>
        </w:numPr>
        <w:tabs>
          <w:tab w:val="left" w:pos="317"/>
        </w:tabs>
        <w:spacing w:after="120" w:line="240" w:lineRule="auto"/>
        <w:contextualSpacing/>
        <w:rPr>
          <w:rFonts w:ascii="Arial" w:eastAsia="Times New Roman" w:hAnsi="Arial" w:cs="Arial"/>
          <w:sz w:val="24"/>
          <w:szCs w:val="24"/>
        </w:rPr>
      </w:pPr>
      <w:r w:rsidRPr="004951B6">
        <w:rPr>
          <w:rFonts w:ascii="Arial" w:eastAsia="Times New Roman" w:hAnsi="Arial" w:cs="Arial"/>
          <w:bCs/>
          <w:color w:val="000000"/>
          <w:sz w:val="24"/>
          <w:szCs w:val="24"/>
        </w:rPr>
        <w:t>Age greater or equal to 21 years</w:t>
      </w:r>
    </w:p>
    <w:p w14:paraId="4FFB462D" w14:textId="77777777" w:rsidR="004951B6" w:rsidRPr="004951B6" w:rsidRDefault="004951B6" w:rsidP="004951B6">
      <w:pPr>
        <w:pStyle w:val="ListParagraph"/>
        <w:numPr>
          <w:ilvl w:val="2"/>
          <w:numId w:val="12"/>
        </w:numPr>
        <w:tabs>
          <w:tab w:val="left" w:pos="0"/>
        </w:tabs>
        <w:spacing w:after="120"/>
        <w:rPr>
          <w:rFonts w:ascii="Arial" w:eastAsia="Times New Roman" w:hAnsi="Arial" w:cs="Arial"/>
          <w:b/>
          <w:sz w:val="24"/>
          <w:szCs w:val="24"/>
        </w:rPr>
      </w:pPr>
      <w:r w:rsidRPr="004951B6">
        <w:rPr>
          <w:rFonts w:ascii="Arial" w:eastAsia="Times New Roman" w:hAnsi="Arial" w:cs="Arial"/>
          <w:b/>
          <w:sz w:val="24"/>
          <w:szCs w:val="24"/>
        </w:rPr>
        <w:t>Exclusion Criteria</w:t>
      </w:r>
    </w:p>
    <w:p w14:paraId="75C01D30" w14:textId="77777777" w:rsidR="004951B6" w:rsidRPr="004951B6" w:rsidRDefault="004951B6" w:rsidP="004951B6">
      <w:pPr>
        <w:numPr>
          <w:ilvl w:val="3"/>
          <w:numId w:val="12"/>
        </w:numPr>
        <w:tabs>
          <w:tab w:val="left" w:pos="0"/>
        </w:tabs>
        <w:spacing w:after="120"/>
        <w:contextualSpacing/>
        <w:rPr>
          <w:rFonts w:ascii="Arial" w:eastAsia="Times New Roman" w:hAnsi="Arial" w:cs="Arial"/>
          <w:sz w:val="24"/>
          <w:szCs w:val="24"/>
        </w:rPr>
      </w:pPr>
      <w:r w:rsidRPr="004951B6">
        <w:rPr>
          <w:rFonts w:ascii="Arial" w:eastAsia="Times New Roman" w:hAnsi="Arial" w:cs="Arial"/>
          <w:bCs/>
          <w:color w:val="000000"/>
          <w:sz w:val="24"/>
          <w:szCs w:val="24"/>
        </w:rPr>
        <w:t xml:space="preserve">Past evidence of alcoholic liver disease, defined as a bilirubin &gt; 2.0 mg/dL, an AST &gt; 1.5 ULN, any hospital admission for liver disease, a </w:t>
      </w:r>
      <w:proofErr w:type="spellStart"/>
      <w:r w:rsidRPr="004951B6">
        <w:rPr>
          <w:rFonts w:ascii="Arial" w:eastAsia="Times New Roman" w:hAnsi="Arial" w:cs="Arial"/>
          <w:bCs/>
          <w:color w:val="000000"/>
          <w:sz w:val="24"/>
          <w:szCs w:val="24"/>
        </w:rPr>
        <w:t>Fibroscan</w:t>
      </w:r>
      <w:proofErr w:type="spellEnd"/>
      <w:r w:rsidRPr="004951B6">
        <w:rPr>
          <w:rFonts w:ascii="Arial" w:eastAsia="Times New Roman" w:hAnsi="Arial" w:cs="Arial"/>
          <w:bCs/>
          <w:color w:val="000000"/>
          <w:sz w:val="24"/>
          <w:szCs w:val="24"/>
        </w:rPr>
        <w:t xml:space="preserve"> score &gt;7</w:t>
      </w:r>
      <w:del w:id="0" w:author="Gawrieh, Samer" w:date="2018-10-04T16:38:00Z">
        <w:r w:rsidRPr="004951B6">
          <w:rPr>
            <w:rFonts w:ascii="Arial" w:eastAsia="Times New Roman" w:hAnsi="Arial" w:cs="Arial"/>
            <w:bCs/>
            <w:color w:val="000000"/>
            <w:sz w:val="24"/>
            <w:szCs w:val="24"/>
          </w:rPr>
          <w:delText>8</w:delText>
        </w:r>
      </w:del>
      <w:r w:rsidRPr="004951B6">
        <w:rPr>
          <w:rFonts w:ascii="Arial" w:eastAsia="Times New Roman" w:hAnsi="Arial" w:cs="Arial"/>
          <w:bCs/>
          <w:color w:val="000000"/>
          <w:sz w:val="24"/>
          <w:szCs w:val="24"/>
        </w:rPr>
        <w:t>.0 kPa, or the presence of esophageal varices or ascites (at any time in the past).</w:t>
      </w:r>
    </w:p>
    <w:p w14:paraId="662CA968" w14:textId="77777777" w:rsidR="004951B6" w:rsidRPr="004951B6" w:rsidRDefault="004951B6" w:rsidP="004951B6">
      <w:pPr>
        <w:numPr>
          <w:ilvl w:val="3"/>
          <w:numId w:val="12"/>
        </w:numPr>
        <w:tabs>
          <w:tab w:val="left" w:pos="0"/>
        </w:tabs>
        <w:spacing w:after="120"/>
        <w:contextualSpacing/>
        <w:rPr>
          <w:rFonts w:ascii="Arial" w:eastAsia="Times New Roman" w:hAnsi="Arial" w:cs="Arial"/>
          <w:sz w:val="24"/>
          <w:szCs w:val="24"/>
        </w:rPr>
      </w:pPr>
      <w:r w:rsidRPr="004951B6">
        <w:rPr>
          <w:rFonts w:ascii="Arial" w:eastAsia="Times New Roman" w:hAnsi="Arial" w:cs="Arial"/>
          <w:bCs/>
          <w:color w:val="000000"/>
          <w:sz w:val="24"/>
          <w:szCs w:val="24"/>
        </w:rPr>
        <w:t>Liver disease significantly caused by hemochromatosis, autoimmune liver disease, Wilson disease, NAFLD, hepatitis C, or hepatitis B. Judgement about the significance of other liver diseases in causing liver damage will be made by the site investigator.</w:t>
      </w:r>
    </w:p>
    <w:p w14:paraId="5A6BD512" w14:textId="5B128C05" w:rsidR="004951B6" w:rsidRPr="004951B6" w:rsidRDefault="004951B6" w:rsidP="004951B6">
      <w:pPr>
        <w:pStyle w:val="ListParagraph"/>
        <w:numPr>
          <w:ilvl w:val="5"/>
          <w:numId w:val="12"/>
        </w:numPr>
        <w:tabs>
          <w:tab w:val="left" w:pos="0"/>
        </w:tabs>
        <w:spacing w:after="120"/>
        <w:rPr>
          <w:rFonts w:ascii="Arial" w:eastAsia="Times New Roman" w:hAnsi="Arial" w:cs="Arial"/>
          <w:color w:val="000000"/>
          <w:sz w:val="24"/>
          <w:szCs w:val="24"/>
        </w:rPr>
      </w:pPr>
      <w:r w:rsidRPr="004951B6">
        <w:rPr>
          <w:rFonts w:ascii="Arial" w:eastAsia="Times New Roman" w:hAnsi="Arial" w:cs="Arial"/>
          <w:bCs/>
          <w:color w:val="000000"/>
          <w:sz w:val="24"/>
          <w:szCs w:val="24"/>
        </w:rPr>
        <w:t xml:space="preserve">(NOTE:  </w:t>
      </w:r>
      <w:r w:rsidRPr="004951B6">
        <w:rPr>
          <w:rFonts w:ascii="Arial" w:eastAsia="Times New Roman" w:hAnsi="Arial" w:cs="Arial"/>
          <w:color w:val="000000"/>
          <w:sz w:val="24"/>
          <w:szCs w:val="24"/>
        </w:rPr>
        <w:t>The presence of hepatitis C, hepatitis B, or HIV is not exclusion to participation.)</w:t>
      </w:r>
    </w:p>
    <w:p w14:paraId="75D9E8A8" w14:textId="77777777" w:rsidR="004951B6" w:rsidRPr="004951B6" w:rsidRDefault="004951B6" w:rsidP="004951B6">
      <w:pPr>
        <w:numPr>
          <w:ilvl w:val="3"/>
          <w:numId w:val="12"/>
        </w:numPr>
        <w:tabs>
          <w:tab w:val="left" w:pos="0"/>
          <w:tab w:val="center" w:pos="4680"/>
          <w:tab w:val="right" w:pos="9360"/>
        </w:tabs>
        <w:spacing w:after="120" w:line="240" w:lineRule="auto"/>
        <w:rPr>
          <w:rFonts w:ascii="Arial" w:eastAsia="Times New Roman" w:hAnsi="Arial" w:cs="Arial"/>
          <w:color w:val="000000"/>
          <w:sz w:val="24"/>
          <w:szCs w:val="24"/>
        </w:rPr>
      </w:pPr>
      <w:r w:rsidRPr="004951B6">
        <w:rPr>
          <w:rFonts w:ascii="Arial" w:eastAsia="Times New Roman" w:hAnsi="Arial" w:cs="Arial"/>
          <w:bCs/>
          <w:color w:val="000000"/>
          <w:sz w:val="24"/>
          <w:szCs w:val="24"/>
        </w:rPr>
        <w:lastRenderedPageBreak/>
        <w:t xml:space="preserve">Alcohol intake at </w:t>
      </w:r>
      <w:r w:rsidRPr="004951B6">
        <w:rPr>
          <w:rFonts w:ascii="Arial" w:eastAsia="Times New Roman" w:hAnsi="Arial" w:cs="Arial"/>
          <w:b/>
          <w:bCs/>
          <w:color w:val="000000"/>
          <w:sz w:val="24"/>
          <w:szCs w:val="24"/>
        </w:rPr>
        <w:t>less than</w:t>
      </w:r>
      <w:r w:rsidRPr="004951B6">
        <w:rPr>
          <w:rFonts w:ascii="Arial" w:eastAsia="Times New Roman" w:hAnsi="Arial" w:cs="Arial"/>
          <w:bCs/>
          <w:color w:val="000000"/>
          <w:sz w:val="24"/>
          <w:szCs w:val="24"/>
        </w:rPr>
        <w:t xml:space="preserve"> 40g/day for women or 60 g/day for men for longer than the past 28 days</w:t>
      </w:r>
    </w:p>
    <w:p w14:paraId="43BF5C0F" w14:textId="77777777" w:rsidR="004951B6" w:rsidRPr="004951B6" w:rsidRDefault="004951B6" w:rsidP="004951B6">
      <w:pPr>
        <w:numPr>
          <w:ilvl w:val="3"/>
          <w:numId w:val="12"/>
        </w:numPr>
        <w:tabs>
          <w:tab w:val="left" w:pos="0"/>
          <w:tab w:val="center" w:pos="4680"/>
          <w:tab w:val="right" w:pos="9360"/>
        </w:tabs>
        <w:spacing w:after="120" w:line="240" w:lineRule="auto"/>
        <w:rPr>
          <w:rFonts w:ascii="Arial" w:eastAsia="Times New Roman" w:hAnsi="Arial" w:cs="Arial"/>
          <w:color w:val="000000"/>
          <w:sz w:val="24"/>
          <w:szCs w:val="24"/>
        </w:rPr>
      </w:pPr>
      <w:r w:rsidRPr="004951B6">
        <w:rPr>
          <w:rFonts w:ascii="Arial" w:eastAsia="Times New Roman" w:hAnsi="Arial" w:cs="Arial"/>
          <w:bCs/>
          <w:color w:val="000000"/>
          <w:sz w:val="24"/>
          <w:szCs w:val="24"/>
        </w:rPr>
        <w:t xml:space="preserve">If liver stiffness has been assessed within the prior 90 days, then stiffness suggesting fibrosis of F1 or greater is excluded.  For </w:t>
      </w:r>
      <w:proofErr w:type="spellStart"/>
      <w:r w:rsidRPr="004951B6">
        <w:rPr>
          <w:rFonts w:ascii="Arial" w:eastAsia="Times New Roman" w:hAnsi="Arial" w:cs="Arial"/>
          <w:bCs/>
          <w:color w:val="000000"/>
          <w:sz w:val="24"/>
          <w:szCs w:val="24"/>
        </w:rPr>
        <w:t>Fibroscan</w:t>
      </w:r>
      <w:proofErr w:type="spellEnd"/>
      <w:r w:rsidRPr="004951B6">
        <w:rPr>
          <w:rFonts w:ascii="Arial" w:eastAsia="Times New Roman" w:hAnsi="Arial" w:cs="Arial"/>
          <w:bCs/>
          <w:color w:val="000000"/>
          <w:sz w:val="24"/>
          <w:szCs w:val="24"/>
        </w:rPr>
        <w:t>, this is a fibrosis score &gt;7.0 kPa.</w:t>
      </w:r>
    </w:p>
    <w:p w14:paraId="1F3B7C00" w14:textId="77777777" w:rsidR="004951B6" w:rsidRPr="004951B6" w:rsidRDefault="004951B6" w:rsidP="004951B6">
      <w:pPr>
        <w:numPr>
          <w:ilvl w:val="3"/>
          <w:numId w:val="12"/>
        </w:numPr>
        <w:tabs>
          <w:tab w:val="left" w:pos="0"/>
          <w:tab w:val="center" w:pos="4680"/>
          <w:tab w:val="right" w:pos="9360"/>
        </w:tabs>
        <w:spacing w:after="120" w:line="240" w:lineRule="auto"/>
        <w:rPr>
          <w:rFonts w:ascii="Arial" w:eastAsia="Times New Roman" w:hAnsi="Arial" w:cs="Arial"/>
          <w:color w:val="000000"/>
          <w:sz w:val="24"/>
          <w:szCs w:val="24"/>
        </w:rPr>
      </w:pPr>
      <w:r w:rsidRPr="004951B6">
        <w:rPr>
          <w:rFonts w:ascii="Arial" w:eastAsia="Times New Roman" w:hAnsi="Arial" w:cs="Arial"/>
          <w:bCs/>
          <w:color w:val="000000"/>
          <w:sz w:val="24"/>
          <w:szCs w:val="24"/>
        </w:rPr>
        <w:t>Pregnant or breast feeding</w:t>
      </w:r>
    </w:p>
    <w:p w14:paraId="4810C997" w14:textId="77777777" w:rsidR="004951B6" w:rsidRPr="004951B6" w:rsidRDefault="004951B6" w:rsidP="004951B6">
      <w:pPr>
        <w:numPr>
          <w:ilvl w:val="3"/>
          <w:numId w:val="12"/>
        </w:numPr>
        <w:tabs>
          <w:tab w:val="left" w:pos="0"/>
          <w:tab w:val="center" w:pos="4680"/>
          <w:tab w:val="right" w:pos="9360"/>
        </w:tabs>
        <w:spacing w:after="120" w:line="240" w:lineRule="auto"/>
        <w:rPr>
          <w:rFonts w:ascii="Arial" w:eastAsia="Times New Roman" w:hAnsi="Arial" w:cs="Arial"/>
          <w:color w:val="000000"/>
          <w:sz w:val="24"/>
          <w:szCs w:val="24"/>
        </w:rPr>
      </w:pPr>
      <w:r w:rsidRPr="004951B6">
        <w:rPr>
          <w:rFonts w:ascii="Arial" w:eastAsia="Times New Roman" w:hAnsi="Arial" w:cs="Arial"/>
          <w:bCs/>
          <w:color w:val="000000"/>
          <w:sz w:val="24"/>
          <w:szCs w:val="24"/>
        </w:rPr>
        <w:t>Any of the following laboratory abnormalities within 90 days prior to signing the consent.</w:t>
      </w:r>
    </w:p>
    <w:p w14:paraId="47128B88" w14:textId="77777777" w:rsidR="004951B6" w:rsidRPr="004951B6" w:rsidRDefault="004951B6" w:rsidP="004951B6">
      <w:pPr>
        <w:numPr>
          <w:ilvl w:val="3"/>
          <w:numId w:val="12"/>
        </w:numPr>
        <w:spacing w:after="0" w:line="240" w:lineRule="auto"/>
        <w:contextualSpacing/>
        <w:jc w:val="both"/>
        <w:rPr>
          <w:rFonts w:ascii="Arial" w:eastAsia="Times New Roman" w:hAnsi="Arial" w:cs="Arial"/>
          <w:bCs/>
          <w:color w:val="000000"/>
          <w:sz w:val="24"/>
          <w:szCs w:val="24"/>
        </w:rPr>
      </w:pPr>
      <w:r w:rsidRPr="004951B6">
        <w:rPr>
          <w:rFonts w:ascii="Arial" w:eastAsia="Times New Roman" w:hAnsi="Arial" w:cs="Arial"/>
          <w:bCs/>
          <w:color w:val="000000"/>
          <w:sz w:val="24"/>
          <w:szCs w:val="24"/>
        </w:rPr>
        <w:t xml:space="preserve">Creatinine:  </w:t>
      </w:r>
      <w:r w:rsidRPr="004951B6">
        <w:rPr>
          <w:rFonts w:ascii="Arial" w:eastAsia="Times New Roman" w:hAnsi="Arial" w:cs="Arial"/>
          <w:color w:val="000000"/>
          <w:sz w:val="24"/>
          <w:szCs w:val="24"/>
        </w:rPr>
        <w:t>&gt;1.5 mg/dL</w:t>
      </w:r>
    </w:p>
    <w:p w14:paraId="2D7FCCE7" w14:textId="77777777" w:rsidR="004951B6" w:rsidRPr="004951B6" w:rsidRDefault="004951B6" w:rsidP="004951B6">
      <w:pPr>
        <w:numPr>
          <w:ilvl w:val="3"/>
          <w:numId w:val="12"/>
        </w:numPr>
        <w:spacing w:after="0" w:line="240" w:lineRule="auto"/>
        <w:contextualSpacing/>
        <w:jc w:val="both"/>
        <w:rPr>
          <w:rFonts w:ascii="Arial" w:eastAsia="Times New Roman" w:hAnsi="Arial" w:cs="Arial"/>
          <w:bCs/>
          <w:color w:val="000000"/>
          <w:sz w:val="24"/>
          <w:szCs w:val="24"/>
        </w:rPr>
      </w:pPr>
      <w:r w:rsidRPr="004951B6">
        <w:rPr>
          <w:rFonts w:ascii="Arial" w:eastAsia="Times New Roman" w:hAnsi="Arial" w:cs="Arial"/>
          <w:bCs/>
          <w:color w:val="000000"/>
          <w:sz w:val="24"/>
          <w:szCs w:val="24"/>
        </w:rPr>
        <w:t xml:space="preserve">Hemoglobin:  </w:t>
      </w:r>
      <w:r w:rsidRPr="004951B6">
        <w:rPr>
          <w:rFonts w:ascii="Arial" w:eastAsia="Times New Roman" w:hAnsi="Arial" w:cs="Arial"/>
          <w:color w:val="000000"/>
          <w:sz w:val="24"/>
          <w:szCs w:val="24"/>
        </w:rPr>
        <w:t>&lt;12 g/dL</w:t>
      </w:r>
    </w:p>
    <w:p w14:paraId="1AE4945C" w14:textId="77777777" w:rsidR="004951B6" w:rsidRPr="004951B6" w:rsidRDefault="004951B6" w:rsidP="004951B6">
      <w:pPr>
        <w:numPr>
          <w:ilvl w:val="3"/>
          <w:numId w:val="12"/>
        </w:numPr>
        <w:spacing w:after="0" w:line="240" w:lineRule="auto"/>
        <w:contextualSpacing/>
        <w:jc w:val="both"/>
        <w:rPr>
          <w:rFonts w:ascii="Arial" w:eastAsia="Times New Roman" w:hAnsi="Arial" w:cs="Arial"/>
          <w:sz w:val="24"/>
          <w:szCs w:val="24"/>
          <w:vertAlign w:val="superscript"/>
        </w:rPr>
      </w:pPr>
      <w:r w:rsidRPr="004951B6">
        <w:rPr>
          <w:rFonts w:ascii="Arial" w:eastAsia="Times New Roman" w:hAnsi="Arial" w:cs="Arial"/>
          <w:bCs/>
          <w:color w:val="000000"/>
          <w:sz w:val="24"/>
          <w:szCs w:val="24"/>
        </w:rPr>
        <w:t xml:space="preserve">Total bilirubin:  </w:t>
      </w:r>
      <w:r w:rsidRPr="004951B6">
        <w:rPr>
          <w:rFonts w:ascii="Arial" w:eastAsia="Times New Roman" w:hAnsi="Arial" w:cs="Arial"/>
          <w:color w:val="000000"/>
          <w:sz w:val="24"/>
          <w:szCs w:val="24"/>
        </w:rPr>
        <w:t>&gt;1.5 mg/dL</w:t>
      </w:r>
      <w:r w:rsidRPr="004951B6">
        <w:rPr>
          <w:rFonts w:ascii="Arial" w:eastAsia="Times New Roman" w:hAnsi="Arial" w:cs="Arial"/>
          <w:color w:val="000000"/>
          <w:sz w:val="24"/>
          <w:szCs w:val="24"/>
          <w:vertAlign w:val="superscript"/>
        </w:rPr>
        <w:t>1</w:t>
      </w:r>
    </w:p>
    <w:p w14:paraId="4E1C4A1D" w14:textId="77777777" w:rsidR="004951B6" w:rsidRPr="004951B6" w:rsidRDefault="004951B6" w:rsidP="004951B6">
      <w:pPr>
        <w:numPr>
          <w:ilvl w:val="3"/>
          <w:numId w:val="12"/>
        </w:numPr>
        <w:spacing w:after="0" w:line="240" w:lineRule="auto"/>
        <w:contextualSpacing/>
        <w:jc w:val="both"/>
        <w:rPr>
          <w:rFonts w:ascii="Arial" w:eastAsia="Times New Roman" w:hAnsi="Arial" w:cs="Arial"/>
          <w:sz w:val="24"/>
          <w:szCs w:val="24"/>
        </w:rPr>
      </w:pPr>
      <w:r w:rsidRPr="004951B6">
        <w:rPr>
          <w:rFonts w:ascii="Arial" w:eastAsia="Times New Roman" w:hAnsi="Arial" w:cs="Arial"/>
          <w:bCs/>
          <w:color w:val="000000"/>
          <w:sz w:val="24"/>
          <w:szCs w:val="24"/>
        </w:rPr>
        <w:t>AST:  &gt;40 IU/mL</w:t>
      </w:r>
    </w:p>
    <w:p w14:paraId="2E541952" w14:textId="77777777" w:rsidR="004951B6" w:rsidRPr="004951B6" w:rsidRDefault="004951B6" w:rsidP="004951B6">
      <w:pPr>
        <w:numPr>
          <w:ilvl w:val="3"/>
          <w:numId w:val="12"/>
        </w:numPr>
        <w:spacing w:after="0" w:line="240" w:lineRule="auto"/>
        <w:contextualSpacing/>
        <w:jc w:val="both"/>
        <w:rPr>
          <w:rFonts w:ascii="Arial" w:eastAsia="Times New Roman" w:hAnsi="Arial" w:cs="Arial"/>
          <w:bCs/>
          <w:color w:val="000000"/>
          <w:sz w:val="24"/>
          <w:szCs w:val="24"/>
        </w:rPr>
      </w:pPr>
      <w:r w:rsidRPr="004951B6">
        <w:rPr>
          <w:rFonts w:ascii="Arial" w:eastAsia="Times New Roman" w:hAnsi="Arial" w:cs="Arial"/>
          <w:bCs/>
          <w:color w:val="000000"/>
          <w:sz w:val="24"/>
          <w:szCs w:val="24"/>
        </w:rPr>
        <w:t>ALT:  &gt;40 IU/mL</w:t>
      </w:r>
    </w:p>
    <w:p w14:paraId="6B5C3002" w14:textId="77777777" w:rsidR="004951B6" w:rsidRPr="004951B6" w:rsidRDefault="004951B6" w:rsidP="004951B6">
      <w:pPr>
        <w:spacing w:after="0" w:line="240" w:lineRule="auto"/>
        <w:ind w:left="1440"/>
        <w:contextualSpacing/>
        <w:jc w:val="both"/>
        <w:rPr>
          <w:rFonts w:ascii="Arial" w:eastAsia="Times New Roman" w:hAnsi="Arial" w:cs="Arial"/>
          <w:bCs/>
          <w:color w:val="000000"/>
          <w:sz w:val="24"/>
          <w:szCs w:val="24"/>
        </w:rPr>
      </w:pPr>
    </w:p>
    <w:p w14:paraId="4AAAB908" w14:textId="77777777" w:rsidR="004951B6" w:rsidRPr="004951B6" w:rsidRDefault="004951B6" w:rsidP="004951B6">
      <w:pPr>
        <w:pStyle w:val="ListParagraph"/>
        <w:keepNext/>
        <w:numPr>
          <w:ilvl w:val="1"/>
          <w:numId w:val="12"/>
        </w:numPr>
        <w:shd w:val="clear" w:color="auto" w:fill="FFFFFF"/>
        <w:tabs>
          <w:tab w:val="left" w:pos="90"/>
        </w:tabs>
        <w:adjustRightInd w:val="0"/>
        <w:spacing w:before="60" w:after="120" w:line="240" w:lineRule="auto"/>
        <w:jc w:val="both"/>
        <w:rPr>
          <w:rFonts w:ascii="Arial" w:eastAsia="Times New Roman" w:hAnsi="Arial" w:cs="Arial"/>
          <w:b/>
          <w:sz w:val="24"/>
          <w:szCs w:val="24"/>
          <w:u w:val="single"/>
          <w:lang w:eastAsia="x-none"/>
        </w:rPr>
      </w:pPr>
      <w:r w:rsidRPr="004951B6">
        <w:rPr>
          <w:rFonts w:ascii="Arial" w:eastAsia="Times New Roman" w:hAnsi="Arial" w:cs="Arial"/>
          <w:b/>
          <w:sz w:val="24"/>
          <w:szCs w:val="24"/>
          <w:u w:val="single"/>
          <w:lang w:val="x-none" w:eastAsia="x-none"/>
        </w:rPr>
        <w:t>CASES: Heavy drinkers with alcoholic hepatitis</w:t>
      </w:r>
    </w:p>
    <w:p w14:paraId="12894EF0" w14:textId="215199D5" w:rsidR="004951B6" w:rsidRPr="004951B6" w:rsidRDefault="004951B6" w:rsidP="004951B6">
      <w:pPr>
        <w:pStyle w:val="ListParagraph"/>
        <w:keepNext/>
        <w:numPr>
          <w:ilvl w:val="2"/>
          <w:numId w:val="12"/>
        </w:numPr>
        <w:shd w:val="clear" w:color="auto" w:fill="FFFFFF"/>
        <w:tabs>
          <w:tab w:val="left" w:pos="90"/>
        </w:tabs>
        <w:adjustRightInd w:val="0"/>
        <w:spacing w:before="60" w:after="120" w:line="240" w:lineRule="auto"/>
        <w:jc w:val="both"/>
        <w:rPr>
          <w:rFonts w:ascii="Arial" w:eastAsia="Times New Roman" w:hAnsi="Arial" w:cs="Arial"/>
          <w:b/>
          <w:sz w:val="24"/>
          <w:szCs w:val="24"/>
          <w:u w:val="single"/>
          <w:lang w:val="x-none" w:eastAsia="x-none"/>
        </w:rPr>
      </w:pPr>
      <w:r w:rsidRPr="004951B6">
        <w:rPr>
          <w:rFonts w:ascii="Arial" w:eastAsia="Times New Roman" w:hAnsi="Arial" w:cs="Arial"/>
          <w:b/>
          <w:sz w:val="24"/>
          <w:szCs w:val="24"/>
          <w:lang w:val="x-none" w:eastAsia="x-none"/>
        </w:rPr>
        <w:t>Inclusion criteria</w:t>
      </w:r>
    </w:p>
    <w:p w14:paraId="38A5F74C" w14:textId="77777777" w:rsidR="004951B6" w:rsidRPr="004951B6" w:rsidRDefault="004951B6" w:rsidP="004951B6">
      <w:pPr>
        <w:numPr>
          <w:ilvl w:val="3"/>
          <w:numId w:val="12"/>
        </w:numPr>
        <w:autoSpaceDE w:val="0"/>
        <w:autoSpaceDN w:val="0"/>
        <w:adjustRightInd w:val="0"/>
        <w:spacing w:after="120" w:line="240" w:lineRule="auto"/>
        <w:contextualSpacing/>
        <w:jc w:val="both"/>
        <w:rPr>
          <w:rFonts w:ascii="Arial" w:eastAsia="Times New Roman" w:hAnsi="Arial" w:cs="Arial"/>
          <w:iCs/>
          <w:color w:val="000000"/>
          <w:sz w:val="24"/>
          <w:szCs w:val="24"/>
        </w:rPr>
      </w:pPr>
      <w:r w:rsidRPr="004951B6">
        <w:rPr>
          <w:rFonts w:ascii="Arial" w:eastAsia="Times New Roman" w:hAnsi="Arial" w:cs="Arial"/>
          <w:bCs/>
          <w:color w:val="000000"/>
          <w:sz w:val="24"/>
          <w:szCs w:val="24"/>
        </w:rPr>
        <w:t>A clinical diagnosis of alcoholic hepatitis</w:t>
      </w:r>
    </w:p>
    <w:p w14:paraId="520CFB98" w14:textId="77777777" w:rsidR="004951B6" w:rsidRPr="004951B6" w:rsidRDefault="004951B6" w:rsidP="004951B6">
      <w:pPr>
        <w:numPr>
          <w:ilvl w:val="3"/>
          <w:numId w:val="12"/>
        </w:numPr>
        <w:autoSpaceDE w:val="0"/>
        <w:autoSpaceDN w:val="0"/>
        <w:adjustRightInd w:val="0"/>
        <w:spacing w:after="120" w:line="240" w:lineRule="auto"/>
        <w:contextualSpacing/>
        <w:jc w:val="both"/>
        <w:rPr>
          <w:rFonts w:ascii="Arial" w:eastAsia="Times New Roman" w:hAnsi="Arial" w:cs="Arial"/>
          <w:iCs/>
          <w:color w:val="000000"/>
          <w:sz w:val="24"/>
          <w:szCs w:val="24"/>
        </w:rPr>
      </w:pPr>
      <w:r w:rsidRPr="004951B6">
        <w:rPr>
          <w:rFonts w:ascii="Arial" w:eastAsia="Times New Roman" w:hAnsi="Arial" w:cs="Arial"/>
          <w:bCs/>
          <w:color w:val="000000"/>
          <w:sz w:val="24"/>
          <w:szCs w:val="24"/>
        </w:rPr>
        <w:t>Serum total bilirubin &gt;3 mg/dL</w:t>
      </w:r>
    </w:p>
    <w:p w14:paraId="571CE004" w14:textId="77777777" w:rsidR="004951B6" w:rsidRPr="004951B6" w:rsidRDefault="004951B6" w:rsidP="004951B6">
      <w:pPr>
        <w:numPr>
          <w:ilvl w:val="3"/>
          <w:numId w:val="12"/>
        </w:numPr>
        <w:autoSpaceDE w:val="0"/>
        <w:autoSpaceDN w:val="0"/>
        <w:adjustRightInd w:val="0"/>
        <w:spacing w:after="120" w:line="240" w:lineRule="auto"/>
        <w:contextualSpacing/>
        <w:jc w:val="both"/>
        <w:rPr>
          <w:rFonts w:ascii="Arial" w:eastAsia="Times New Roman" w:hAnsi="Arial" w:cs="Arial"/>
          <w:iCs/>
          <w:color w:val="000000"/>
          <w:sz w:val="24"/>
          <w:szCs w:val="24"/>
        </w:rPr>
      </w:pPr>
      <w:r w:rsidRPr="004951B6">
        <w:rPr>
          <w:rFonts w:ascii="Arial" w:eastAsia="Times New Roman" w:hAnsi="Arial" w:cs="Arial"/>
          <w:bCs/>
          <w:color w:val="000000"/>
          <w:sz w:val="24"/>
          <w:szCs w:val="24"/>
        </w:rPr>
        <w:t>Ability to understand and willingness to provide written consent</w:t>
      </w:r>
    </w:p>
    <w:p w14:paraId="09CAE594" w14:textId="77777777" w:rsidR="004951B6" w:rsidRPr="004951B6" w:rsidRDefault="004951B6" w:rsidP="004951B6">
      <w:pPr>
        <w:numPr>
          <w:ilvl w:val="3"/>
          <w:numId w:val="12"/>
        </w:numPr>
        <w:autoSpaceDE w:val="0"/>
        <w:autoSpaceDN w:val="0"/>
        <w:adjustRightInd w:val="0"/>
        <w:spacing w:after="120" w:line="240" w:lineRule="auto"/>
        <w:contextualSpacing/>
        <w:jc w:val="both"/>
        <w:rPr>
          <w:rFonts w:ascii="Arial" w:eastAsia="Times New Roman" w:hAnsi="Arial" w:cs="Arial"/>
          <w:iCs/>
          <w:color w:val="000000"/>
          <w:sz w:val="24"/>
          <w:szCs w:val="24"/>
        </w:rPr>
      </w:pPr>
      <w:r w:rsidRPr="004951B6">
        <w:rPr>
          <w:rFonts w:ascii="Arial" w:eastAsia="Times New Roman" w:hAnsi="Arial" w:cs="Arial"/>
          <w:bCs/>
          <w:color w:val="000000"/>
          <w:sz w:val="24"/>
          <w:szCs w:val="24"/>
        </w:rPr>
        <w:t>Age greater or equal to 21 years</w:t>
      </w:r>
    </w:p>
    <w:p w14:paraId="47D6165D" w14:textId="77777777" w:rsidR="004951B6" w:rsidRPr="004951B6" w:rsidRDefault="004951B6" w:rsidP="004951B6">
      <w:pPr>
        <w:numPr>
          <w:ilvl w:val="3"/>
          <w:numId w:val="12"/>
        </w:numPr>
        <w:autoSpaceDE w:val="0"/>
        <w:autoSpaceDN w:val="0"/>
        <w:adjustRightInd w:val="0"/>
        <w:spacing w:after="120" w:line="240" w:lineRule="auto"/>
        <w:contextualSpacing/>
        <w:jc w:val="both"/>
        <w:rPr>
          <w:rFonts w:ascii="Arial" w:eastAsia="Times New Roman" w:hAnsi="Arial" w:cs="Arial"/>
          <w:iCs/>
          <w:color w:val="000000"/>
          <w:sz w:val="24"/>
          <w:szCs w:val="24"/>
        </w:rPr>
      </w:pPr>
      <w:r w:rsidRPr="004951B6">
        <w:rPr>
          <w:rFonts w:ascii="Arial" w:eastAsia="Times New Roman" w:hAnsi="Arial" w:cs="Arial"/>
          <w:bCs/>
          <w:color w:val="000000"/>
          <w:sz w:val="24"/>
          <w:szCs w:val="24"/>
        </w:rPr>
        <w:t>Re-enrollment of an alcoholic hepatitis donor is permissible up to 4 times if the donor presents with a new episode of alcoholic hepatitis 24 weeks or longer after the most recent enrollment in the study</w:t>
      </w:r>
    </w:p>
    <w:p w14:paraId="7B24BF14" w14:textId="6E397B0D" w:rsidR="004951B6" w:rsidRPr="004951B6" w:rsidRDefault="004951B6" w:rsidP="004951B6">
      <w:pPr>
        <w:pStyle w:val="ListParagraph"/>
        <w:numPr>
          <w:ilvl w:val="2"/>
          <w:numId w:val="12"/>
        </w:numPr>
        <w:tabs>
          <w:tab w:val="left" w:pos="90"/>
          <w:tab w:val="left" w:pos="317"/>
        </w:tabs>
        <w:spacing w:after="120" w:line="240" w:lineRule="auto"/>
        <w:rPr>
          <w:rFonts w:ascii="Arial" w:eastAsia="Times New Roman" w:hAnsi="Arial" w:cs="Arial"/>
          <w:b/>
          <w:sz w:val="24"/>
          <w:szCs w:val="24"/>
        </w:rPr>
      </w:pPr>
      <w:r w:rsidRPr="004951B6">
        <w:rPr>
          <w:rFonts w:ascii="Arial" w:eastAsia="Times New Roman" w:hAnsi="Arial" w:cs="Arial"/>
          <w:b/>
          <w:sz w:val="24"/>
          <w:szCs w:val="24"/>
        </w:rPr>
        <w:t>Exclusion criteria</w:t>
      </w:r>
    </w:p>
    <w:p w14:paraId="4BC3658A" w14:textId="77777777" w:rsidR="004951B6" w:rsidRPr="004951B6" w:rsidRDefault="004951B6" w:rsidP="004951B6">
      <w:pPr>
        <w:numPr>
          <w:ilvl w:val="3"/>
          <w:numId w:val="12"/>
        </w:numPr>
        <w:tabs>
          <w:tab w:val="left" w:pos="90"/>
          <w:tab w:val="left" w:pos="317"/>
        </w:tabs>
        <w:spacing w:after="120" w:line="240" w:lineRule="auto"/>
        <w:contextualSpacing/>
        <w:rPr>
          <w:rFonts w:ascii="Arial" w:eastAsia="Times New Roman" w:hAnsi="Arial" w:cs="Arial"/>
          <w:sz w:val="24"/>
          <w:szCs w:val="24"/>
        </w:rPr>
      </w:pPr>
      <w:r w:rsidRPr="004951B6">
        <w:rPr>
          <w:rFonts w:ascii="Arial" w:eastAsia="Times New Roman" w:hAnsi="Arial" w:cs="Arial"/>
          <w:bCs/>
          <w:color w:val="000000"/>
          <w:sz w:val="24"/>
          <w:szCs w:val="24"/>
        </w:rPr>
        <w:t>Liver disease significantly caused by hemochromatosis, autoimmune liver disease, Wilson disease, NAFLD, hepatitis C, or hepatitis B. Judgement about the significance of other liver diseases in causing liver damage will be made by the site investigator.</w:t>
      </w:r>
    </w:p>
    <w:p w14:paraId="221B41F7" w14:textId="77777777" w:rsidR="004951B6" w:rsidRPr="004951B6" w:rsidRDefault="004951B6" w:rsidP="004951B6">
      <w:pPr>
        <w:numPr>
          <w:ilvl w:val="4"/>
          <w:numId w:val="12"/>
        </w:numPr>
        <w:tabs>
          <w:tab w:val="left" w:pos="90"/>
          <w:tab w:val="left" w:pos="317"/>
        </w:tabs>
        <w:spacing w:after="120" w:line="240" w:lineRule="auto"/>
        <w:contextualSpacing/>
        <w:rPr>
          <w:rFonts w:ascii="Arial" w:eastAsia="Times New Roman" w:hAnsi="Arial" w:cs="Arial"/>
          <w:sz w:val="24"/>
          <w:szCs w:val="24"/>
        </w:rPr>
      </w:pPr>
      <w:r w:rsidRPr="004951B6">
        <w:rPr>
          <w:rFonts w:ascii="Arial" w:eastAsia="Times New Roman" w:hAnsi="Arial" w:cs="Arial"/>
          <w:bCs/>
          <w:color w:val="000000"/>
          <w:sz w:val="24"/>
          <w:szCs w:val="24"/>
        </w:rPr>
        <w:t xml:space="preserve">(NOTE:  </w:t>
      </w:r>
      <w:r w:rsidRPr="004951B6">
        <w:rPr>
          <w:rFonts w:ascii="Arial" w:eastAsia="Times New Roman" w:hAnsi="Arial" w:cs="Arial"/>
          <w:color w:val="000000"/>
          <w:sz w:val="24"/>
          <w:szCs w:val="24"/>
        </w:rPr>
        <w:t>The presence of hepatitis C, hepatitis B, or HIV is not exclusion to participation.)</w:t>
      </w:r>
    </w:p>
    <w:p w14:paraId="0ABE6A9D" w14:textId="77777777" w:rsidR="004951B6" w:rsidRPr="004951B6" w:rsidRDefault="004951B6" w:rsidP="004951B6">
      <w:pPr>
        <w:numPr>
          <w:ilvl w:val="3"/>
          <w:numId w:val="12"/>
        </w:numPr>
        <w:tabs>
          <w:tab w:val="left" w:pos="90"/>
          <w:tab w:val="left" w:pos="317"/>
        </w:tabs>
        <w:spacing w:after="120" w:line="240" w:lineRule="auto"/>
        <w:contextualSpacing/>
        <w:rPr>
          <w:rFonts w:ascii="Arial" w:eastAsia="Times New Roman" w:hAnsi="Arial" w:cs="Arial"/>
          <w:sz w:val="24"/>
          <w:szCs w:val="24"/>
        </w:rPr>
      </w:pPr>
      <w:r w:rsidRPr="004951B6">
        <w:rPr>
          <w:rFonts w:ascii="Arial" w:eastAsia="Times New Roman" w:hAnsi="Arial" w:cs="Arial"/>
          <w:bCs/>
          <w:color w:val="000000"/>
          <w:sz w:val="24"/>
          <w:szCs w:val="24"/>
        </w:rPr>
        <w:t>Pregnant or breast feeding</w:t>
      </w:r>
    </w:p>
    <w:p w14:paraId="460CC042" w14:textId="77777777" w:rsidR="004951B6" w:rsidRPr="004951B6" w:rsidRDefault="004951B6" w:rsidP="004951B6">
      <w:pPr>
        <w:numPr>
          <w:ilvl w:val="3"/>
          <w:numId w:val="12"/>
        </w:numPr>
        <w:tabs>
          <w:tab w:val="left" w:pos="90"/>
          <w:tab w:val="left" w:pos="317"/>
        </w:tabs>
        <w:spacing w:after="120" w:line="240" w:lineRule="auto"/>
        <w:contextualSpacing/>
        <w:rPr>
          <w:rFonts w:ascii="Arial" w:eastAsia="Times New Roman" w:hAnsi="Arial" w:cs="Arial"/>
          <w:sz w:val="24"/>
          <w:szCs w:val="24"/>
        </w:rPr>
      </w:pPr>
      <w:r w:rsidRPr="004951B6">
        <w:rPr>
          <w:rFonts w:ascii="Arial" w:eastAsia="Times New Roman" w:hAnsi="Arial" w:cs="Arial"/>
          <w:bCs/>
          <w:color w:val="000000"/>
          <w:sz w:val="24"/>
          <w:szCs w:val="24"/>
        </w:rPr>
        <w:t>Based on the judgment of the investigator, subject is not capable of understanding or complying with the study requirements.</w:t>
      </w:r>
    </w:p>
    <w:p w14:paraId="723878CB" w14:textId="77777777" w:rsidR="004951B6" w:rsidRPr="004951B6" w:rsidRDefault="004951B6" w:rsidP="004951B6">
      <w:pPr>
        <w:tabs>
          <w:tab w:val="left" w:pos="90"/>
          <w:tab w:val="left" w:pos="317"/>
        </w:tabs>
        <w:spacing w:after="120" w:line="240" w:lineRule="auto"/>
        <w:ind w:left="720"/>
        <w:contextualSpacing/>
        <w:rPr>
          <w:rFonts w:ascii="Arial" w:eastAsia="Times New Roman" w:hAnsi="Arial" w:cs="Arial"/>
          <w:sz w:val="24"/>
          <w:szCs w:val="24"/>
        </w:rPr>
      </w:pPr>
    </w:p>
    <w:p w14:paraId="7B7EF542" w14:textId="77777777" w:rsidR="004951B6" w:rsidRPr="004951B6" w:rsidRDefault="004951B6" w:rsidP="004951B6">
      <w:pPr>
        <w:pStyle w:val="ListParagraph"/>
        <w:numPr>
          <w:ilvl w:val="1"/>
          <w:numId w:val="12"/>
        </w:numPr>
        <w:spacing w:after="120"/>
        <w:rPr>
          <w:rFonts w:ascii="Arial" w:eastAsia="Times New Roman" w:hAnsi="Arial" w:cs="Arial"/>
          <w:b/>
          <w:sz w:val="24"/>
          <w:szCs w:val="24"/>
          <w:u w:val="single"/>
        </w:rPr>
      </w:pPr>
      <w:r w:rsidRPr="004951B6">
        <w:rPr>
          <w:rFonts w:ascii="Arial" w:eastAsia="Times New Roman" w:hAnsi="Arial" w:cs="Arial"/>
          <w:b/>
          <w:sz w:val="24"/>
          <w:szCs w:val="24"/>
          <w:u w:val="single"/>
        </w:rPr>
        <w:t>HEALTHY DONORS</w:t>
      </w:r>
    </w:p>
    <w:p w14:paraId="5093EC5F" w14:textId="25D5C662" w:rsidR="004951B6" w:rsidRPr="004951B6" w:rsidRDefault="004951B6" w:rsidP="004951B6">
      <w:pPr>
        <w:pStyle w:val="ListParagraph"/>
        <w:numPr>
          <w:ilvl w:val="2"/>
          <w:numId w:val="12"/>
        </w:numPr>
        <w:spacing w:after="120"/>
        <w:rPr>
          <w:rFonts w:ascii="Arial" w:eastAsia="Times New Roman" w:hAnsi="Arial" w:cs="Arial"/>
          <w:b/>
          <w:sz w:val="24"/>
          <w:szCs w:val="24"/>
        </w:rPr>
      </w:pPr>
      <w:r w:rsidRPr="004951B6">
        <w:rPr>
          <w:rFonts w:ascii="Arial" w:eastAsia="Times New Roman" w:hAnsi="Arial" w:cs="Arial"/>
          <w:b/>
          <w:sz w:val="24"/>
          <w:szCs w:val="24"/>
        </w:rPr>
        <w:t>Inclusion criteria</w:t>
      </w:r>
    </w:p>
    <w:p w14:paraId="55DFDB0B" w14:textId="77777777" w:rsidR="004951B6" w:rsidRPr="004951B6" w:rsidRDefault="004951B6" w:rsidP="004951B6">
      <w:pPr>
        <w:numPr>
          <w:ilvl w:val="3"/>
          <w:numId w:val="12"/>
        </w:numPr>
        <w:spacing w:after="120"/>
        <w:contextualSpacing/>
        <w:rPr>
          <w:rFonts w:ascii="Arial" w:eastAsia="Times New Roman" w:hAnsi="Arial" w:cs="Arial"/>
          <w:sz w:val="24"/>
          <w:szCs w:val="24"/>
        </w:rPr>
      </w:pPr>
      <w:r w:rsidRPr="004951B6">
        <w:rPr>
          <w:rFonts w:ascii="Arial" w:eastAsia="Times New Roman" w:hAnsi="Arial" w:cs="Arial"/>
          <w:bCs/>
          <w:color w:val="000000"/>
          <w:sz w:val="24"/>
          <w:szCs w:val="24"/>
        </w:rPr>
        <w:t>AUDIT-C scores of &lt;4 for men and &lt;3 for women (signifying no alcohol misuse)</w:t>
      </w:r>
    </w:p>
    <w:p w14:paraId="07E3095E" w14:textId="77777777" w:rsidR="004951B6" w:rsidRPr="004951B6" w:rsidRDefault="004951B6" w:rsidP="004951B6">
      <w:pPr>
        <w:numPr>
          <w:ilvl w:val="3"/>
          <w:numId w:val="12"/>
        </w:numPr>
        <w:spacing w:after="120"/>
        <w:contextualSpacing/>
        <w:rPr>
          <w:rFonts w:ascii="Arial" w:eastAsia="Times New Roman" w:hAnsi="Arial" w:cs="Arial"/>
          <w:sz w:val="24"/>
          <w:szCs w:val="24"/>
        </w:rPr>
      </w:pPr>
      <w:r w:rsidRPr="004951B6">
        <w:rPr>
          <w:rFonts w:ascii="Arial" w:eastAsia="Times New Roman" w:hAnsi="Arial" w:cs="Arial"/>
          <w:color w:val="000000"/>
          <w:sz w:val="24"/>
          <w:szCs w:val="24"/>
        </w:rPr>
        <w:lastRenderedPageBreak/>
        <w:t>Abstinent (consumption of less than one standard drink/week) during the 6 months prior to enrollment</w:t>
      </w:r>
    </w:p>
    <w:p w14:paraId="2BEB22DB" w14:textId="77777777" w:rsidR="004951B6" w:rsidRPr="004951B6" w:rsidRDefault="004951B6" w:rsidP="004951B6">
      <w:pPr>
        <w:numPr>
          <w:ilvl w:val="3"/>
          <w:numId w:val="12"/>
        </w:numPr>
        <w:spacing w:after="120"/>
        <w:contextualSpacing/>
        <w:rPr>
          <w:rFonts w:ascii="Arial" w:eastAsia="Times New Roman" w:hAnsi="Arial" w:cs="Arial"/>
          <w:sz w:val="24"/>
          <w:szCs w:val="24"/>
        </w:rPr>
      </w:pPr>
      <w:r w:rsidRPr="004951B6">
        <w:rPr>
          <w:rFonts w:ascii="Arial" w:eastAsia="Times New Roman" w:hAnsi="Arial" w:cs="Arial"/>
          <w:bCs/>
          <w:color w:val="000000"/>
          <w:sz w:val="24"/>
          <w:szCs w:val="24"/>
        </w:rPr>
        <w:t>Ability to understand and willingness to provide written consent.</w:t>
      </w:r>
    </w:p>
    <w:p w14:paraId="76A4FEE0" w14:textId="77777777" w:rsidR="004951B6" w:rsidRPr="004951B6" w:rsidRDefault="004951B6" w:rsidP="0098078C">
      <w:pPr>
        <w:pStyle w:val="ListParagraph"/>
        <w:numPr>
          <w:ilvl w:val="2"/>
          <w:numId w:val="12"/>
        </w:numPr>
        <w:spacing w:after="120"/>
        <w:rPr>
          <w:rFonts w:ascii="Arial" w:eastAsia="Times New Roman" w:hAnsi="Arial" w:cs="Arial"/>
          <w:b/>
          <w:sz w:val="24"/>
          <w:szCs w:val="24"/>
        </w:rPr>
      </w:pPr>
      <w:r w:rsidRPr="004951B6">
        <w:rPr>
          <w:rFonts w:ascii="Arial" w:eastAsia="Times New Roman" w:hAnsi="Arial" w:cs="Arial"/>
          <w:b/>
          <w:sz w:val="24"/>
          <w:szCs w:val="24"/>
        </w:rPr>
        <w:t>Exclusion Criteria</w:t>
      </w:r>
    </w:p>
    <w:p w14:paraId="32D2D6FB" w14:textId="77777777" w:rsidR="004951B6" w:rsidRPr="004951B6" w:rsidRDefault="004951B6" w:rsidP="0098078C">
      <w:pPr>
        <w:numPr>
          <w:ilvl w:val="3"/>
          <w:numId w:val="12"/>
        </w:numPr>
        <w:tabs>
          <w:tab w:val="center" w:pos="4680"/>
          <w:tab w:val="right" w:pos="9360"/>
        </w:tabs>
        <w:spacing w:after="120" w:line="240" w:lineRule="auto"/>
        <w:rPr>
          <w:rFonts w:ascii="Arial" w:eastAsia="Times New Roman" w:hAnsi="Arial" w:cs="Arial"/>
          <w:sz w:val="24"/>
          <w:szCs w:val="24"/>
        </w:rPr>
      </w:pPr>
      <w:r w:rsidRPr="004951B6">
        <w:rPr>
          <w:rFonts w:ascii="Arial" w:eastAsia="Times New Roman" w:hAnsi="Arial" w:cs="Arial"/>
          <w:bCs/>
          <w:color w:val="000000"/>
          <w:sz w:val="24"/>
          <w:szCs w:val="24"/>
        </w:rPr>
        <w:t>Clinical history or laboratory evidence of liver disease including alcoholic liver disease, NAFLD, hemochromatosis, alcoholic hepatitis, autoimmune liver disease, Wilson disease, hepatitis C, or hepatitis B.</w:t>
      </w:r>
    </w:p>
    <w:p w14:paraId="5D8E1B8C" w14:textId="77777777" w:rsidR="004951B6" w:rsidRPr="004951B6" w:rsidRDefault="004951B6" w:rsidP="0098078C">
      <w:pPr>
        <w:numPr>
          <w:ilvl w:val="3"/>
          <w:numId w:val="12"/>
        </w:numPr>
        <w:spacing w:after="120"/>
        <w:contextualSpacing/>
        <w:rPr>
          <w:rFonts w:ascii="Arial" w:eastAsia="Times New Roman" w:hAnsi="Arial" w:cs="Arial"/>
          <w:sz w:val="24"/>
          <w:szCs w:val="24"/>
        </w:rPr>
      </w:pPr>
      <w:r w:rsidRPr="004951B6">
        <w:rPr>
          <w:rFonts w:ascii="Arial" w:eastAsia="Times New Roman" w:hAnsi="Arial" w:cs="Arial"/>
          <w:bCs/>
          <w:color w:val="000000"/>
          <w:sz w:val="24"/>
          <w:szCs w:val="24"/>
        </w:rPr>
        <w:t>Presence of diabetes (requiring treatment with oral agents or insulin), significant heart disease (prior history of heart disease, other than hypertension), or chronic lung disease (requiring chroni</w:t>
      </w:r>
      <w:bookmarkStart w:id="1" w:name="_GoBack"/>
      <w:bookmarkEnd w:id="1"/>
      <w:r w:rsidRPr="004951B6">
        <w:rPr>
          <w:rFonts w:ascii="Arial" w:eastAsia="Times New Roman" w:hAnsi="Arial" w:cs="Arial"/>
          <w:bCs/>
          <w:color w:val="000000"/>
          <w:sz w:val="24"/>
          <w:szCs w:val="24"/>
        </w:rPr>
        <w:t>c treatment)</w:t>
      </w:r>
    </w:p>
    <w:p w14:paraId="2FC3A4D3" w14:textId="77777777" w:rsidR="004951B6" w:rsidRPr="004951B6" w:rsidRDefault="004951B6" w:rsidP="0098078C">
      <w:pPr>
        <w:numPr>
          <w:ilvl w:val="3"/>
          <w:numId w:val="12"/>
        </w:numPr>
        <w:spacing w:after="120"/>
        <w:contextualSpacing/>
        <w:rPr>
          <w:rFonts w:ascii="Arial" w:eastAsia="Times New Roman" w:hAnsi="Arial" w:cs="Arial"/>
          <w:sz w:val="24"/>
          <w:szCs w:val="24"/>
        </w:rPr>
      </w:pPr>
      <w:r w:rsidRPr="004951B6">
        <w:rPr>
          <w:rFonts w:ascii="Arial" w:eastAsia="Times New Roman" w:hAnsi="Arial" w:cs="Arial"/>
          <w:bCs/>
          <w:color w:val="000000"/>
          <w:sz w:val="24"/>
          <w:szCs w:val="24"/>
        </w:rPr>
        <w:t>Immune related conditions (such as Crohn’s disease, rheumatoid arthritis, ulcerative colitis, systemic lupus erythematosus, severe psoriasis, etc.)</w:t>
      </w:r>
    </w:p>
    <w:p w14:paraId="7F96F9C1" w14:textId="77777777" w:rsidR="004951B6" w:rsidRPr="004951B6" w:rsidRDefault="004951B6" w:rsidP="0098078C">
      <w:pPr>
        <w:numPr>
          <w:ilvl w:val="3"/>
          <w:numId w:val="12"/>
        </w:numPr>
        <w:spacing w:after="120"/>
        <w:contextualSpacing/>
        <w:rPr>
          <w:rFonts w:ascii="Arial" w:eastAsia="Times New Roman" w:hAnsi="Arial" w:cs="Arial"/>
          <w:sz w:val="24"/>
          <w:szCs w:val="24"/>
        </w:rPr>
      </w:pPr>
      <w:r w:rsidRPr="004951B6">
        <w:rPr>
          <w:rFonts w:ascii="Arial" w:eastAsia="Times New Roman" w:hAnsi="Arial" w:cs="Arial"/>
          <w:bCs/>
          <w:color w:val="000000"/>
          <w:sz w:val="24"/>
          <w:szCs w:val="24"/>
        </w:rPr>
        <w:t>Known infection with HIV</w:t>
      </w:r>
    </w:p>
    <w:p w14:paraId="5DF86FC6" w14:textId="77777777" w:rsidR="004951B6" w:rsidRPr="004951B6" w:rsidRDefault="004951B6" w:rsidP="0098078C">
      <w:pPr>
        <w:numPr>
          <w:ilvl w:val="3"/>
          <w:numId w:val="12"/>
        </w:numPr>
        <w:spacing w:after="120"/>
        <w:contextualSpacing/>
        <w:rPr>
          <w:rFonts w:ascii="Arial" w:eastAsia="Times New Roman" w:hAnsi="Arial" w:cs="Arial"/>
          <w:sz w:val="24"/>
          <w:szCs w:val="24"/>
        </w:rPr>
      </w:pPr>
      <w:r w:rsidRPr="004951B6">
        <w:rPr>
          <w:rFonts w:ascii="Arial" w:eastAsia="Times New Roman" w:hAnsi="Arial" w:cs="Arial"/>
          <w:bCs/>
          <w:color w:val="000000"/>
          <w:sz w:val="24"/>
          <w:szCs w:val="24"/>
        </w:rPr>
        <w:t>Presumed infection, or use of antibiotics or other medications (e.g., corticosteroids) that would affect immune function, within the past 14 days</w:t>
      </w:r>
    </w:p>
    <w:p w14:paraId="1EE4F924" w14:textId="77777777" w:rsidR="004951B6" w:rsidRPr="004951B6" w:rsidRDefault="004951B6" w:rsidP="0098078C">
      <w:pPr>
        <w:numPr>
          <w:ilvl w:val="3"/>
          <w:numId w:val="12"/>
        </w:numPr>
        <w:spacing w:after="120"/>
        <w:contextualSpacing/>
        <w:rPr>
          <w:rFonts w:ascii="Arial" w:eastAsia="Times New Roman" w:hAnsi="Arial" w:cs="Arial"/>
          <w:sz w:val="24"/>
          <w:szCs w:val="24"/>
        </w:rPr>
      </w:pPr>
      <w:r w:rsidRPr="004951B6">
        <w:rPr>
          <w:rFonts w:ascii="Arial" w:eastAsia="Times New Roman" w:hAnsi="Arial" w:cs="Arial"/>
          <w:bCs/>
          <w:color w:val="000000"/>
          <w:sz w:val="24"/>
          <w:szCs w:val="24"/>
        </w:rPr>
        <w:t>BMI&gt;32</w:t>
      </w:r>
    </w:p>
    <w:p w14:paraId="5136975E" w14:textId="77777777" w:rsidR="004951B6" w:rsidRPr="004951B6" w:rsidRDefault="004951B6" w:rsidP="0098078C">
      <w:pPr>
        <w:numPr>
          <w:ilvl w:val="3"/>
          <w:numId w:val="12"/>
        </w:numPr>
        <w:spacing w:after="120"/>
        <w:contextualSpacing/>
        <w:rPr>
          <w:rFonts w:ascii="Arial" w:eastAsia="Times New Roman" w:hAnsi="Arial" w:cs="Arial"/>
          <w:sz w:val="24"/>
          <w:szCs w:val="24"/>
        </w:rPr>
      </w:pPr>
      <w:r w:rsidRPr="004951B6">
        <w:rPr>
          <w:rFonts w:ascii="Arial" w:eastAsia="Times New Roman" w:hAnsi="Arial" w:cs="Arial"/>
          <w:bCs/>
          <w:color w:val="000000"/>
          <w:sz w:val="24"/>
          <w:szCs w:val="24"/>
        </w:rPr>
        <w:t xml:space="preserve">Current or known history of cancer (except </w:t>
      </w:r>
      <w:r w:rsidRPr="004951B6">
        <w:rPr>
          <w:rFonts w:ascii="Arial" w:eastAsia="Times New Roman" w:hAnsi="Arial" w:cs="Arial"/>
          <w:bCs/>
          <w:i/>
          <w:color w:val="000000"/>
          <w:sz w:val="24"/>
          <w:szCs w:val="24"/>
        </w:rPr>
        <w:t>in situ</w:t>
      </w:r>
      <w:r w:rsidRPr="004951B6">
        <w:rPr>
          <w:rFonts w:ascii="Arial" w:eastAsia="Times New Roman" w:hAnsi="Arial" w:cs="Arial"/>
          <w:bCs/>
          <w:color w:val="000000"/>
          <w:sz w:val="24"/>
          <w:szCs w:val="24"/>
        </w:rPr>
        <w:t xml:space="preserve"> carcinoma of the cervix or adequately treated basal or squamous cell carcinoma of the skin) within 5 years prior to enrollment</w:t>
      </w:r>
    </w:p>
    <w:p w14:paraId="3659E151" w14:textId="77777777" w:rsidR="004951B6" w:rsidRPr="004951B6" w:rsidRDefault="004951B6" w:rsidP="0098078C">
      <w:pPr>
        <w:numPr>
          <w:ilvl w:val="3"/>
          <w:numId w:val="12"/>
        </w:numPr>
        <w:spacing w:after="120"/>
        <w:contextualSpacing/>
        <w:rPr>
          <w:rFonts w:ascii="Arial" w:eastAsia="Times New Roman" w:hAnsi="Arial" w:cs="Arial"/>
          <w:sz w:val="24"/>
          <w:szCs w:val="24"/>
        </w:rPr>
      </w:pPr>
      <w:r w:rsidRPr="004951B6">
        <w:rPr>
          <w:rFonts w:ascii="Arial" w:eastAsia="Times New Roman" w:hAnsi="Arial" w:cs="Arial"/>
          <w:bCs/>
          <w:color w:val="000000"/>
          <w:sz w:val="24"/>
          <w:szCs w:val="24"/>
        </w:rPr>
        <w:t>Pregnant or breast feeding</w:t>
      </w:r>
    </w:p>
    <w:p w14:paraId="3125B70B" w14:textId="77777777" w:rsidR="004951B6" w:rsidRPr="004951B6" w:rsidRDefault="004951B6" w:rsidP="0098078C">
      <w:pPr>
        <w:numPr>
          <w:ilvl w:val="3"/>
          <w:numId w:val="12"/>
        </w:numPr>
        <w:spacing w:after="120"/>
        <w:contextualSpacing/>
        <w:rPr>
          <w:rFonts w:ascii="Arial" w:eastAsia="Times New Roman" w:hAnsi="Arial" w:cs="Arial"/>
          <w:sz w:val="24"/>
          <w:szCs w:val="24"/>
        </w:rPr>
      </w:pPr>
      <w:r w:rsidRPr="004951B6">
        <w:rPr>
          <w:rFonts w:ascii="Arial" w:eastAsia="Times New Roman" w:hAnsi="Arial" w:cs="Arial"/>
          <w:bCs/>
          <w:color w:val="000000"/>
          <w:sz w:val="24"/>
          <w:szCs w:val="24"/>
        </w:rPr>
        <w:t>Any of the following laboratory abnormalities within 90 days prior to signing the consent.</w:t>
      </w:r>
    </w:p>
    <w:p w14:paraId="0EEBF9F0" w14:textId="77777777" w:rsidR="004951B6" w:rsidRPr="004951B6" w:rsidRDefault="004951B6" w:rsidP="0098078C">
      <w:pPr>
        <w:numPr>
          <w:ilvl w:val="4"/>
          <w:numId w:val="12"/>
        </w:numPr>
        <w:spacing w:after="120"/>
        <w:contextualSpacing/>
        <w:rPr>
          <w:rFonts w:ascii="Arial" w:eastAsia="Times New Roman" w:hAnsi="Arial" w:cs="Arial"/>
          <w:sz w:val="24"/>
          <w:szCs w:val="24"/>
        </w:rPr>
      </w:pPr>
      <w:r w:rsidRPr="004951B6">
        <w:rPr>
          <w:rFonts w:ascii="Arial" w:eastAsia="Times New Roman" w:hAnsi="Arial" w:cs="Arial"/>
          <w:bCs/>
          <w:color w:val="000000"/>
          <w:sz w:val="24"/>
          <w:szCs w:val="24"/>
        </w:rPr>
        <w:t xml:space="preserve">Creatinine:  </w:t>
      </w:r>
      <w:r w:rsidRPr="004951B6">
        <w:rPr>
          <w:rFonts w:ascii="Arial" w:eastAsia="Times New Roman" w:hAnsi="Arial" w:cs="Arial"/>
          <w:color w:val="000000"/>
          <w:sz w:val="24"/>
          <w:szCs w:val="24"/>
        </w:rPr>
        <w:t>&gt;1.5 mg/dL</w:t>
      </w:r>
    </w:p>
    <w:p w14:paraId="0DE036F8" w14:textId="77777777" w:rsidR="004951B6" w:rsidRPr="004951B6" w:rsidRDefault="004951B6" w:rsidP="0098078C">
      <w:pPr>
        <w:numPr>
          <w:ilvl w:val="4"/>
          <w:numId w:val="12"/>
        </w:numPr>
        <w:spacing w:after="120"/>
        <w:contextualSpacing/>
        <w:rPr>
          <w:rFonts w:ascii="Arial" w:eastAsia="Times New Roman" w:hAnsi="Arial" w:cs="Arial"/>
          <w:sz w:val="24"/>
          <w:szCs w:val="24"/>
        </w:rPr>
      </w:pPr>
      <w:r w:rsidRPr="004951B6">
        <w:rPr>
          <w:rFonts w:ascii="Arial" w:eastAsia="Times New Roman" w:hAnsi="Arial" w:cs="Arial"/>
          <w:bCs/>
          <w:color w:val="000000"/>
          <w:sz w:val="24"/>
          <w:szCs w:val="24"/>
        </w:rPr>
        <w:t xml:space="preserve">Hemoglobin:  </w:t>
      </w:r>
      <w:r w:rsidRPr="004951B6">
        <w:rPr>
          <w:rFonts w:ascii="Arial" w:eastAsia="Times New Roman" w:hAnsi="Arial" w:cs="Arial"/>
          <w:color w:val="000000"/>
          <w:sz w:val="24"/>
          <w:szCs w:val="24"/>
        </w:rPr>
        <w:t>&lt;12 g/dL</w:t>
      </w:r>
    </w:p>
    <w:p w14:paraId="6DA98635" w14:textId="77777777" w:rsidR="004951B6" w:rsidRPr="004951B6" w:rsidRDefault="004951B6" w:rsidP="0098078C">
      <w:pPr>
        <w:numPr>
          <w:ilvl w:val="4"/>
          <w:numId w:val="12"/>
        </w:numPr>
        <w:spacing w:after="120"/>
        <w:contextualSpacing/>
        <w:rPr>
          <w:rFonts w:ascii="Arial" w:eastAsia="Times New Roman" w:hAnsi="Arial" w:cs="Arial"/>
          <w:sz w:val="24"/>
          <w:szCs w:val="24"/>
          <w:vertAlign w:val="superscript"/>
        </w:rPr>
      </w:pPr>
      <w:r w:rsidRPr="004951B6">
        <w:rPr>
          <w:rFonts w:ascii="Arial" w:eastAsia="Times New Roman" w:hAnsi="Arial" w:cs="Arial"/>
          <w:bCs/>
          <w:color w:val="000000"/>
          <w:sz w:val="24"/>
          <w:szCs w:val="24"/>
        </w:rPr>
        <w:t xml:space="preserve">Total bilirubin:  </w:t>
      </w:r>
      <w:r w:rsidRPr="004951B6">
        <w:rPr>
          <w:rFonts w:ascii="Arial" w:eastAsia="Times New Roman" w:hAnsi="Arial" w:cs="Arial"/>
          <w:color w:val="000000"/>
          <w:sz w:val="24"/>
          <w:szCs w:val="24"/>
        </w:rPr>
        <w:t>&gt;1.5 mg/dL</w:t>
      </w:r>
      <w:r w:rsidRPr="004951B6">
        <w:rPr>
          <w:rFonts w:ascii="Arial" w:eastAsia="Times New Roman" w:hAnsi="Arial" w:cs="Arial"/>
          <w:color w:val="000000"/>
          <w:sz w:val="24"/>
          <w:szCs w:val="24"/>
          <w:vertAlign w:val="superscript"/>
        </w:rPr>
        <w:t>1</w:t>
      </w:r>
    </w:p>
    <w:p w14:paraId="1B8E8F59" w14:textId="77777777" w:rsidR="004951B6" w:rsidRPr="004951B6" w:rsidRDefault="004951B6" w:rsidP="0098078C">
      <w:pPr>
        <w:numPr>
          <w:ilvl w:val="4"/>
          <w:numId w:val="12"/>
        </w:numPr>
        <w:spacing w:after="120"/>
        <w:contextualSpacing/>
        <w:rPr>
          <w:rFonts w:ascii="Arial" w:eastAsia="Times New Roman" w:hAnsi="Arial" w:cs="Arial"/>
          <w:sz w:val="24"/>
          <w:szCs w:val="24"/>
        </w:rPr>
      </w:pPr>
      <w:r w:rsidRPr="004951B6">
        <w:rPr>
          <w:rFonts w:ascii="Arial" w:eastAsia="Times New Roman" w:hAnsi="Arial" w:cs="Arial"/>
          <w:bCs/>
          <w:color w:val="000000"/>
          <w:sz w:val="24"/>
          <w:szCs w:val="24"/>
        </w:rPr>
        <w:t>AST:  &gt;40 IU/mL</w:t>
      </w:r>
    </w:p>
    <w:p w14:paraId="471E18FB" w14:textId="77777777" w:rsidR="004951B6" w:rsidRPr="004951B6" w:rsidRDefault="004951B6" w:rsidP="0098078C">
      <w:pPr>
        <w:numPr>
          <w:ilvl w:val="4"/>
          <w:numId w:val="12"/>
        </w:numPr>
        <w:spacing w:after="120"/>
        <w:contextualSpacing/>
        <w:rPr>
          <w:rFonts w:ascii="Arial" w:eastAsia="Times New Roman" w:hAnsi="Arial" w:cs="Arial"/>
          <w:sz w:val="24"/>
          <w:szCs w:val="24"/>
        </w:rPr>
      </w:pPr>
      <w:r w:rsidRPr="004951B6">
        <w:rPr>
          <w:rFonts w:ascii="Arial" w:eastAsia="Times New Roman" w:hAnsi="Arial" w:cs="Arial"/>
          <w:bCs/>
          <w:color w:val="000000"/>
          <w:sz w:val="24"/>
          <w:szCs w:val="24"/>
        </w:rPr>
        <w:t>ALT:  &gt;40 IU/mL</w:t>
      </w:r>
    </w:p>
    <w:p w14:paraId="68B1323E" w14:textId="77777777" w:rsidR="004951B6" w:rsidRPr="004951B6" w:rsidRDefault="004951B6" w:rsidP="0098078C">
      <w:pPr>
        <w:numPr>
          <w:ilvl w:val="3"/>
          <w:numId w:val="12"/>
        </w:numPr>
        <w:tabs>
          <w:tab w:val="center" w:pos="4680"/>
          <w:tab w:val="right" w:pos="9360"/>
        </w:tabs>
        <w:spacing w:after="120" w:line="240" w:lineRule="auto"/>
        <w:rPr>
          <w:rFonts w:ascii="Arial" w:eastAsia="Times New Roman" w:hAnsi="Arial" w:cs="Arial"/>
          <w:sz w:val="24"/>
          <w:szCs w:val="24"/>
        </w:rPr>
      </w:pPr>
      <w:r w:rsidRPr="004951B6">
        <w:rPr>
          <w:rFonts w:ascii="Arial" w:eastAsia="Times New Roman" w:hAnsi="Arial" w:cs="Arial"/>
          <w:bCs/>
          <w:color w:val="000000"/>
          <w:sz w:val="24"/>
          <w:szCs w:val="24"/>
        </w:rPr>
        <w:t>Based on the judgment of the investigator, subject is not capable of complying with the study requirements</w:t>
      </w:r>
    </w:p>
    <w:p w14:paraId="6E5F3D2C" w14:textId="77777777" w:rsidR="00CD4AFA" w:rsidRPr="004951B6" w:rsidRDefault="00CD4AFA">
      <w:pPr>
        <w:rPr>
          <w:rFonts w:ascii="Arial" w:hAnsi="Arial" w:cs="Arial"/>
          <w:sz w:val="24"/>
          <w:szCs w:val="24"/>
        </w:rPr>
      </w:pPr>
    </w:p>
    <w:sectPr w:rsidR="00CD4AFA" w:rsidRPr="00495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71CA1"/>
    <w:multiLevelType w:val="multilevel"/>
    <w:tmpl w:val="F6DE386E"/>
    <w:lvl w:ilvl="0">
      <w:start w:val="1"/>
      <w:numFmt w:val="decimal"/>
      <w:lvlText w:val="%1."/>
      <w:lvlJc w:val="left"/>
      <w:pPr>
        <w:ind w:left="735" w:hanging="360"/>
      </w:pPr>
      <w:rPr>
        <w:rFonts w:ascii="Times New Roman" w:eastAsia="Calibri" w:hAnsi="Times New Roman" w:cs="Times New Roman"/>
      </w:rPr>
    </w:lvl>
    <w:lvl w:ilvl="1">
      <w:start w:val="17"/>
      <w:numFmt w:val="decimal"/>
      <w:isLgl/>
      <w:lvlText w:val="%1.%2"/>
      <w:lvlJc w:val="left"/>
      <w:pPr>
        <w:ind w:left="840" w:hanging="465"/>
      </w:pPr>
    </w:lvl>
    <w:lvl w:ilvl="2">
      <w:start w:val="1"/>
      <w:numFmt w:val="decimal"/>
      <w:isLgl/>
      <w:lvlText w:val="%1.%2.%3"/>
      <w:lvlJc w:val="left"/>
      <w:pPr>
        <w:ind w:left="1095" w:hanging="720"/>
      </w:pPr>
    </w:lvl>
    <w:lvl w:ilvl="3">
      <w:start w:val="1"/>
      <w:numFmt w:val="decimal"/>
      <w:isLgl/>
      <w:lvlText w:val="%1.%2.%3.%4"/>
      <w:lvlJc w:val="left"/>
      <w:pPr>
        <w:ind w:left="1095" w:hanging="720"/>
      </w:pPr>
    </w:lvl>
    <w:lvl w:ilvl="4">
      <w:start w:val="1"/>
      <w:numFmt w:val="decimal"/>
      <w:isLgl/>
      <w:lvlText w:val="%1.%2.%3.%4.%5"/>
      <w:lvlJc w:val="left"/>
      <w:pPr>
        <w:ind w:left="1455" w:hanging="1080"/>
      </w:pPr>
    </w:lvl>
    <w:lvl w:ilvl="5">
      <w:start w:val="1"/>
      <w:numFmt w:val="decimal"/>
      <w:isLgl/>
      <w:lvlText w:val="%1.%2.%3.%4.%5.%6"/>
      <w:lvlJc w:val="left"/>
      <w:pPr>
        <w:ind w:left="1455" w:hanging="1080"/>
      </w:pPr>
    </w:lvl>
    <w:lvl w:ilvl="6">
      <w:start w:val="1"/>
      <w:numFmt w:val="decimal"/>
      <w:isLgl/>
      <w:lvlText w:val="%1.%2.%3.%4.%5.%6.%7"/>
      <w:lvlJc w:val="left"/>
      <w:pPr>
        <w:ind w:left="1815" w:hanging="1440"/>
      </w:pPr>
    </w:lvl>
    <w:lvl w:ilvl="7">
      <w:start w:val="1"/>
      <w:numFmt w:val="decimal"/>
      <w:isLgl/>
      <w:lvlText w:val="%1.%2.%3.%4.%5.%6.%7.%8"/>
      <w:lvlJc w:val="left"/>
      <w:pPr>
        <w:ind w:left="1815" w:hanging="1440"/>
      </w:pPr>
    </w:lvl>
    <w:lvl w:ilvl="8">
      <w:start w:val="1"/>
      <w:numFmt w:val="decimal"/>
      <w:isLgl/>
      <w:lvlText w:val="%1.%2.%3.%4.%5.%6.%7.%8.%9"/>
      <w:lvlJc w:val="left"/>
      <w:pPr>
        <w:ind w:left="2175" w:hanging="1800"/>
      </w:pPr>
    </w:lvl>
  </w:abstractNum>
  <w:abstractNum w:abstractNumId="1" w15:restartNumberingAfterBreak="0">
    <w:nsid w:val="12712865"/>
    <w:multiLevelType w:val="multilevel"/>
    <w:tmpl w:val="9BEC2F30"/>
    <w:lvl w:ilvl="0">
      <w:start w:val="1"/>
      <w:numFmt w:val="decimal"/>
      <w:lvlText w:val="%1."/>
      <w:lvlJc w:val="left"/>
      <w:pPr>
        <w:ind w:left="720" w:hanging="360"/>
      </w:pPr>
    </w:lvl>
    <w:lvl w:ilvl="1">
      <w:start w:val="15"/>
      <w:numFmt w:val="decimal"/>
      <w:isLgl/>
      <w:lvlText w:val="%1.%2"/>
      <w:lvlJc w:val="left"/>
      <w:pPr>
        <w:ind w:left="840" w:hanging="48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 w15:restartNumberingAfterBreak="0">
    <w:nsid w:val="185F3079"/>
    <w:multiLevelType w:val="multilevel"/>
    <w:tmpl w:val="7C9028E4"/>
    <w:lvl w:ilvl="0">
      <w:start w:val="2"/>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189C4DB6"/>
    <w:multiLevelType w:val="hybridMultilevel"/>
    <w:tmpl w:val="341C72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8AC2476"/>
    <w:multiLevelType w:val="hybridMultilevel"/>
    <w:tmpl w:val="D3144D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54217E0"/>
    <w:multiLevelType w:val="hybridMultilevel"/>
    <w:tmpl w:val="1F08C9A2"/>
    <w:lvl w:ilvl="0" w:tplc="E6D8952E">
      <w:start w:val="1"/>
      <w:numFmt w:val="decimal"/>
      <w:lvlText w:val="%1."/>
      <w:lvlJc w:val="left"/>
      <w:pPr>
        <w:ind w:left="1080" w:hanging="360"/>
      </w:pPr>
      <w:rPr>
        <w:rFonts w:ascii="Arial" w:eastAsia="Times New Roman" w:hAnsi="Arial" w:cs="Arial"/>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42A26FF5"/>
    <w:multiLevelType w:val="hybridMultilevel"/>
    <w:tmpl w:val="5F84DC3C"/>
    <w:lvl w:ilvl="0" w:tplc="BBB49A7E">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15:restartNumberingAfterBreak="0">
    <w:nsid w:val="47570E46"/>
    <w:multiLevelType w:val="hybridMultilevel"/>
    <w:tmpl w:val="0B88E1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530B1BC8"/>
    <w:multiLevelType w:val="hybridMultilevel"/>
    <w:tmpl w:val="E2FC7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6AC4378F"/>
    <w:multiLevelType w:val="hybridMultilevel"/>
    <w:tmpl w:val="17AC9E06"/>
    <w:lvl w:ilvl="0" w:tplc="B088DF6E">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0" w15:restartNumberingAfterBreak="0">
    <w:nsid w:val="73EB5510"/>
    <w:multiLevelType w:val="hybridMultilevel"/>
    <w:tmpl w:val="5BDEBB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1B6"/>
    <w:rsid w:val="004951B6"/>
    <w:rsid w:val="0098078C"/>
    <w:rsid w:val="00CD4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EEF72"/>
  <w15:chartTrackingRefBased/>
  <w15:docId w15:val="{5273B343-8F11-4D03-B285-62AACEC25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1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693126">
      <w:bodyDiv w:val="1"/>
      <w:marLeft w:val="0"/>
      <w:marRight w:val="0"/>
      <w:marTop w:val="0"/>
      <w:marBottom w:val="0"/>
      <w:divBdr>
        <w:top w:val="none" w:sz="0" w:space="0" w:color="auto"/>
        <w:left w:val="none" w:sz="0" w:space="0" w:color="auto"/>
        <w:bottom w:val="none" w:sz="0" w:space="0" w:color="auto"/>
        <w:right w:val="none" w:sz="0" w:space="0" w:color="auto"/>
      </w:divBdr>
    </w:div>
    <w:div w:id="2138597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B26F68A98AA34396828CF93C0ED377" ma:contentTypeVersion="17" ma:contentTypeDescription="Create a new document." ma:contentTypeScope="" ma:versionID="5f5ec95104ecb0d693bcca69408e661e">
  <xsd:schema xmlns:xsd="http://www.w3.org/2001/XMLSchema" xmlns:xs="http://www.w3.org/2001/XMLSchema" xmlns:p="http://schemas.microsoft.com/office/2006/metadata/properties" xmlns:ns2="78427c1e-b660-4748-9437-674282232876" xmlns:ns3="5e22ed89-de60-4605-83df-f69bb908c874" targetNamespace="http://schemas.microsoft.com/office/2006/metadata/properties" ma:root="true" ma:fieldsID="e99e34d443f8ee906feb1d13390393bc" ns2:_="" ns3:_="">
    <xsd:import namespace="78427c1e-b660-4748-9437-674282232876"/>
    <xsd:import namespace="5e22ed89-de60-4605-83df-f69bb908c87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AutoKeyPoints" minOccurs="0"/>
                <xsd:element ref="ns2:MediaServiceKeyPoints"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427c1e-b660-4748-9437-6742822328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0eec0a79-46cb-4568-9b1b-2d720bd3207c" ma:termSetId="09814cd3-568e-fe90-9814-8d621ff8fb84" ma:anchorId="fba54fb3-c3e1-fe81-a776-ca4b69148c4d" ma:open="true" ma:isKeyword="false">
      <xsd:complexType>
        <xsd:sequence>
          <xsd:element ref="pc:Terms" minOccurs="0" maxOccurs="1"/>
        </xsd:sequence>
      </xsd:complex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e22ed89-de60-4605-83df-f69bb908c874"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d5f8392-8ade-409a-b39f-4e3efec95068}" ma:internalName="TaxCatchAll" ma:showField="CatchAllData" ma:web="5e22ed89-de60-4605-83df-f69bb908c874">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2C0BFB-F90A-4E8B-9AA3-BDF4F0056CC4}"/>
</file>

<file path=customXml/itemProps2.xml><?xml version="1.0" encoding="utf-8"?>
<ds:datastoreItem xmlns:ds="http://schemas.openxmlformats.org/officeDocument/2006/customXml" ds:itemID="{AF7C7837-2745-47DE-BCCC-76027962B7AE}"/>
</file>

<file path=docProps/app.xml><?xml version="1.0" encoding="utf-8"?>
<Properties xmlns="http://schemas.openxmlformats.org/officeDocument/2006/extended-properties" xmlns:vt="http://schemas.openxmlformats.org/officeDocument/2006/docPropsVTypes">
  <Template>Normal</Template>
  <TotalTime>3</TotalTime>
  <Pages>3</Pages>
  <Words>741</Words>
  <Characters>4224</Characters>
  <Application>Microsoft Office Word</Application>
  <DocSecurity>0</DocSecurity>
  <Lines>35</Lines>
  <Paragraphs>9</Paragraphs>
  <ScaleCrop>false</ScaleCrop>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Kroll, Aimee</dc:creator>
  <cp:keywords/>
  <dc:description/>
  <cp:lastModifiedBy>Kroll, Aimee</cp:lastModifiedBy>
  <cp:revision>2</cp:revision>
  <dcterms:created xsi:type="dcterms:W3CDTF">2018-12-20T17:33:00Z</dcterms:created>
  <dcterms:modified xsi:type="dcterms:W3CDTF">2018-12-20T17:38:00Z</dcterms:modified>
</cp:coreProperties>
</file>